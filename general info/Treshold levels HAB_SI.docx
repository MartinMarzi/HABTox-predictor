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page" w:horzAnchor="page" w:tblpXSpec="center" w:tblpY="1265"/>
        <w:tblW w:w="14457" w:type="dxa"/>
        <w:tblLayout w:type="fixed"/>
        <w:tblCellMar>
          <w:left w:w="57" w:type="dxa"/>
          <w:right w:w="57" w:type="dxa"/>
        </w:tblCellMar>
        <w:tblLook w:val="00A0" w:firstRow="1" w:lastRow="0" w:firstColumn="1" w:lastColumn="0" w:noHBand="0" w:noVBand="0"/>
      </w:tblPr>
      <w:tblGrid>
        <w:gridCol w:w="1701"/>
        <w:gridCol w:w="4252"/>
        <w:gridCol w:w="4252"/>
        <w:gridCol w:w="4252"/>
      </w:tblGrid>
      <w:tr w:rsidR="00F77B1E" w:rsidRPr="00622DCD" w14:paraId="0D3A8734" w14:textId="77777777" w:rsidTr="009A1DCE">
        <w:trPr>
          <w:trHeight w:val="537"/>
        </w:trPr>
        <w:tc>
          <w:tcPr>
            <w:tcW w:w="1701" w:type="dxa"/>
            <w:tcBorders>
              <w:top w:val="single" w:sz="18" w:space="0" w:color="000000"/>
              <w:left w:val="single" w:sz="18" w:space="0" w:color="000000"/>
              <w:bottom w:val="single" w:sz="8" w:space="0" w:color="000000"/>
              <w:right w:val="single" w:sz="18" w:space="0" w:color="000000"/>
            </w:tcBorders>
            <w:shd w:val="clear" w:color="auto" w:fill="D9D9D9"/>
            <w:tcMar>
              <w:top w:w="9" w:type="dxa"/>
              <w:left w:w="44" w:type="dxa"/>
              <w:bottom w:w="0" w:type="dxa"/>
              <w:right w:w="44" w:type="dxa"/>
            </w:tcMar>
            <w:vAlign w:val="center"/>
            <w:hideMark/>
          </w:tcPr>
          <w:p w14:paraId="4A6B5A5D" w14:textId="77777777" w:rsidR="00F77B1E" w:rsidRPr="00CD6CDD" w:rsidRDefault="00F77B1E" w:rsidP="00677064">
            <w:pPr>
              <w:spacing w:after="0" w:line="240" w:lineRule="auto"/>
              <w:jc w:val="center"/>
              <w:rPr>
                <w:sz w:val="18"/>
                <w:szCs w:val="18"/>
              </w:rPr>
            </w:pPr>
          </w:p>
        </w:tc>
        <w:tc>
          <w:tcPr>
            <w:tcW w:w="4252" w:type="dxa"/>
            <w:tcBorders>
              <w:top w:val="single" w:sz="18" w:space="0" w:color="000000"/>
              <w:left w:val="single" w:sz="18" w:space="0" w:color="000000"/>
              <w:bottom w:val="single" w:sz="8" w:space="0" w:color="000000"/>
              <w:right w:val="single" w:sz="18" w:space="0" w:color="000000"/>
            </w:tcBorders>
            <w:shd w:val="clear" w:color="auto" w:fill="D9D9D9"/>
            <w:tcMar>
              <w:top w:w="9" w:type="dxa"/>
              <w:left w:w="44" w:type="dxa"/>
              <w:bottom w:w="0" w:type="dxa"/>
              <w:right w:w="44" w:type="dxa"/>
            </w:tcMar>
            <w:vAlign w:val="center"/>
            <w:hideMark/>
          </w:tcPr>
          <w:p w14:paraId="13769122" w14:textId="77777777" w:rsidR="00F77B1E" w:rsidRPr="00CD6CDD" w:rsidRDefault="00F77B1E" w:rsidP="00677064">
            <w:pPr>
              <w:spacing w:after="0" w:line="240" w:lineRule="auto"/>
              <w:jc w:val="center"/>
              <w:rPr>
                <w:b/>
                <w:bCs/>
                <w:sz w:val="18"/>
                <w:szCs w:val="18"/>
                <w:lang w:val="pt-PT"/>
              </w:rPr>
            </w:pPr>
            <w:r w:rsidRPr="00CD6CDD">
              <w:rPr>
                <w:b/>
                <w:bCs/>
                <w:sz w:val="18"/>
                <w:szCs w:val="18"/>
                <w:lang w:val="pt-PT"/>
              </w:rPr>
              <w:t>toxin-producing plankton</w:t>
            </w:r>
          </w:p>
          <w:p w14:paraId="46AA75AE" w14:textId="77777777" w:rsidR="00F77B1E" w:rsidRPr="00622DCD" w:rsidRDefault="00F77B1E" w:rsidP="00677064">
            <w:pPr>
              <w:spacing w:after="0" w:line="240" w:lineRule="auto"/>
              <w:jc w:val="center"/>
              <w:rPr>
                <w:sz w:val="18"/>
                <w:szCs w:val="18"/>
                <w:lang w:val="en-US"/>
              </w:rPr>
            </w:pPr>
            <w:r w:rsidRPr="00CD6CDD">
              <w:rPr>
                <w:b/>
                <w:bCs/>
                <w:sz w:val="18"/>
                <w:szCs w:val="18"/>
                <w:lang w:val="pt-PT"/>
              </w:rPr>
              <w:t>(Reg. EC 853/2004)</w:t>
            </w:r>
          </w:p>
        </w:tc>
        <w:tc>
          <w:tcPr>
            <w:tcW w:w="4252" w:type="dxa"/>
            <w:tcBorders>
              <w:top w:val="single" w:sz="18" w:space="0" w:color="000000"/>
              <w:left w:val="single" w:sz="18" w:space="0" w:color="000000"/>
              <w:bottom w:val="single" w:sz="8" w:space="0" w:color="000000"/>
              <w:right w:val="single" w:sz="18" w:space="0" w:color="000000"/>
            </w:tcBorders>
            <w:shd w:val="clear" w:color="auto" w:fill="D9D9D9"/>
          </w:tcPr>
          <w:p w14:paraId="1471741F" w14:textId="77777777" w:rsidR="00F77B1E" w:rsidRPr="00F77B1E" w:rsidRDefault="00F77B1E" w:rsidP="00F77B1E">
            <w:pPr>
              <w:spacing w:after="0" w:line="240" w:lineRule="auto"/>
              <w:jc w:val="center"/>
              <w:rPr>
                <w:sz w:val="18"/>
                <w:szCs w:val="18"/>
              </w:rPr>
            </w:pPr>
            <w:r w:rsidRPr="00F77B1E">
              <w:rPr>
                <w:b/>
                <w:bCs/>
                <w:sz w:val="18"/>
                <w:szCs w:val="18"/>
                <w:lang w:val="pt-PT"/>
              </w:rPr>
              <w:t>Warning threshold</w:t>
            </w:r>
          </w:p>
          <w:p w14:paraId="5F808FEB" w14:textId="77777777" w:rsidR="00F77B1E" w:rsidRPr="00F77B1E" w:rsidRDefault="00F77B1E" w:rsidP="00F77B1E">
            <w:pPr>
              <w:spacing w:after="0" w:line="240" w:lineRule="auto"/>
              <w:jc w:val="center"/>
              <w:rPr>
                <w:b/>
                <w:bCs/>
                <w:sz w:val="18"/>
                <w:szCs w:val="18"/>
                <w:lang w:val="pt-PT"/>
              </w:rPr>
            </w:pPr>
            <w:r w:rsidRPr="00F77B1E">
              <w:rPr>
                <w:b/>
                <w:bCs/>
                <w:sz w:val="18"/>
                <w:szCs w:val="18"/>
                <w:lang w:val="pt-PT"/>
              </w:rPr>
              <w:t>(cells/L)</w:t>
            </w:r>
          </w:p>
        </w:tc>
        <w:tc>
          <w:tcPr>
            <w:tcW w:w="4252" w:type="dxa"/>
            <w:tcBorders>
              <w:top w:val="single" w:sz="18" w:space="0" w:color="000000"/>
              <w:left w:val="single" w:sz="18" w:space="0" w:color="000000"/>
              <w:bottom w:val="single" w:sz="8" w:space="0" w:color="000000"/>
              <w:right w:val="single" w:sz="18" w:space="0" w:color="000000"/>
            </w:tcBorders>
            <w:shd w:val="clear" w:color="auto" w:fill="D9D9D9"/>
          </w:tcPr>
          <w:p w14:paraId="621E0F39" w14:textId="77777777" w:rsidR="00F77B1E" w:rsidRPr="00F77B1E" w:rsidRDefault="00F77B1E" w:rsidP="00F77B1E">
            <w:pPr>
              <w:spacing w:after="0" w:line="240" w:lineRule="auto"/>
              <w:jc w:val="center"/>
              <w:rPr>
                <w:sz w:val="18"/>
                <w:szCs w:val="18"/>
              </w:rPr>
            </w:pPr>
            <w:r w:rsidRPr="00F77B1E">
              <w:rPr>
                <w:b/>
                <w:bCs/>
                <w:sz w:val="18"/>
                <w:szCs w:val="18"/>
                <w:lang w:val="pt-PT"/>
              </w:rPr>
              <w:t>Closure threshold</w:t>
            </w:r>
          </w:p>
          <w:p w14:paraId="363AEA47" w14:textId="77777777" w:rsidR="00F77B1E" w:rsidRPr="00F77B1E" w:rsidRDefault="00F77B1E" w:rsidP="00F77B1E">
            <w:pPr>
              <w:spacing w:after="0" w:line="240" w:lineRule="auto"/>
              <w:jc w:val="center"/>
              <w:rPr>
                <w:b/>
                <w:bCs/>
                <w:sz w:val="18"/>
                <w:szCs w:val="18"/>
                <w:lang w:val="pt-PT"/>
              </w:rPr>
            </w:pPr>
            <w:r w:rsidRPr="00F77B1E">
              <w:rPr>
                <w:b/>
                <w:bCs/>
                <w:sz w:val="18"/>
                <w:szCs w:val="18"/>
                <w:lang w:val="pt-PT"/>
              </w:rPr>
              <w:t>(cells/L)</w:t>
            </w:r>
          </w:p>
        </w:tc>
      </w:tr>
      <w:tr w:rsidR="00F77B1E" w:rsidRPr="00CD6CDD" w14:paraId="04B37B89" w14:textId="77777777" w:rsidTr="009A1DCE">
        <w:trPr>
          <w:trHeight w:val="286"/>
        </w:trPr>
        <w:tc>
          <w:tcPr>
            <w:tcW w:w="1701" w:type="dxa"/>
            <w:tcBorders>
              <w:top w:val="single" w:sz="8" w:space="0" w:color="000000"/>
              <w:left w:val="single" w:sz="18" w:space="0" w:color="000000"/>
              <w:bottom w:val="single" w:sz="8" w:space="0" w:color="000000"/>
              <w:right w:val="single" w:sz="18" w:space="0" w:color="000000"/>
            </w:tcBorders>
            <w:shd w:val="clear" w:color="auto" w:fill="D9D9D9"/>
            <w:tcMar>
              <w:top w:w="9" w:type="dxa"/>
              <w:left w:w="44" w:type="dxa"/>
              <w:bottom w:w="0" w:type="dxa"/>
              <w:right w:w="44" w:type="dxa"/>
            </w:tcMar>
            <w:vAlign w:val="center"/>
          </w:tcPr>
          <w:p w14:paraId="19618E77" w14:textId="77777777" w:rsidR="00F77B1E" w:rsidRPr="00CD6CDD" w:rsidRDefault="00F77B1E" w:rsidP="00677064">
            <w:pPr>
              <w:spacing w:after="0" w:line="240" w:lineRule="auto"/>
              <w:rPr>
                <w:b/>
                <w:bCs/>
                <w:sz w:val="18"/>
                <w:szCs w:val="18"/>
                <w:lang w:val="pt-PT"/>
              </w:rPr>
            </w:pPr>
          </w:p>
        </w:tc>
        <w:tc>
          <w:tcPr>
            <w:tcW w:w="4252" w:type="dxa"/>
            <w:tcBorders>
              <w:top w:val="single" w:sz="8" w:space="0" w:color="000000"/>
              <w:left w:val="single" w:sz="18" w:space="0" w:color="000000"/>
              <w:bottom w:val="single" w:sz="8" w:space="0" w:color="000000"/>
              <w:right w:val="single" w:sz="18" w:space="0" w:color="000000"/>
            </w:tcBorders>
            <w:shd w:val="clear" w:color="auto" w:fill="D9D9D9"/>
            <w:tcMar>
              <w:top w:w="9" w:type="dxa"/>
              <w:left w:w="44" w:type="dxa"/>
              <w:bottom w:w="0" w:type="dxa"/>
              <w:right w:w="44" w:type="dxa"/>
            </w:tcMar>
            <w:vAlign w:val="center"/>
          </w:tcPr>
          <w:p w14:paraId="4EA32407" w14:textId="77777777" w:rsidR="00F77B1E" w:rsidRPr="00CD6CDD" w:rsidRDefault="00F77B1E" w:rsidP="00677064">
            <w:pPr>
              <w:spacing w:after="0" w:line="240" w:lineRule="auto"/>
              <w:rPr>
                <w:b/>
                <w:bCs/>
                <w:sz w:val="18"/>
                <w:szCs w:val="18"/>
                <w:lang w:val="pt-PT"/>
              </w:rPr>
            </w:pPr>
          </w:p>
        </w:tc>
        <w:tc>
          <w:tcPr>
            <w:tcW w:w="4252" w:type="dxa"/>
            <w:tcBorders>
              <w:top w:val="single" w:sz="8" w:space="0" w:color="000000"/>
              <w:left w:val="single" w:sz="18" w:space="0" w:color="000000"/>
              <w:bottom w:val="single" w:sz="8" w:space="0" w:color="000000"/>
              <w:right w:val="single" w:sz="18" w:space="0" w:color="000000"/>
            </w:tcBorders>
            <w:shd w:val="clear" w:color="auto" w:fill="D9D9D9"/>
          </w:tcPr>
          <w:p w14:paraId="63A9EE3E" w14:textId="77777777" w:rsidR="00F77B1E" w:rsidRPr="00F77B1E" w:rsidRDefault="00F77B1E" w:rsidP="00F77B1E">
            <w:pPr>
              <w:spacing w:after="0" w:line="240" w:lineRule="auto"/>
              <w:jc w:val="center"/>
              <w:rPr>
                <w:b/>
                <w:bCs/>
                <w:sz w:val="18"/>
                <w:szCs w:val="18"/>
                <w:lang w:val="pt-PT"/>
              </w:rPr>
            </w:pPr>
            <w:r w:rsidRPr="00F77B1E">
              <w:rPr>
                <w:b/>
                <w:bCs/>
                <w:sz w:val="18"/>
                <w:szCs w:val="18"/>
                <w:lang w:val="pt-PT"/>
              </w:rPr>
              <w:t>SI</w:t>
            </w:r>
          </w:p>
        </w:tc>
        <w:tc>
          <w:tcPr>
            <w:tcW w:w="4252" w:type="dxa"/>
            <w:tcBorders>
              <w:top w:val="single" w:sz="8" w:space="0" w:color="000000"/>
              <w:left w:val="single" w:sz="18" w:space="0" w:color="000000"/>
              <w:bottom w:val="single" w:sz="8" w:space="0" w:color="000000"/>
              <w:right w:val="single" w:sz="18" w:space="0" w:color="000000"/>
            </w:tcBorders>
            <w:shd w:val="clear" w:color="auto" w:fill="D9D9D9"/>
          </w:tcPr>
          <w:p w14:paraId="0925A83A" w14:textId="77777777" w:rsidR="00F77B1E" w:rsidRPr="00F77B1E" w:rsidRDefault="00F77B1E" w:rsidP="00F77B1E">
            <w:pPr>
              <w:spacing w:after="0" w:line="240" w:lineRule="auto"/>
              <w:jc w:val="center"/>
              <w:rPr>
                <w:b/>
                <w:bCs/>
                <w:sz w:val="18"/>
                <w:szCs w:val="18"/>
                <w:lang w:val="pt-PT"/>
              </w:rPr>
            </w:pPr>
            <w:r w:rsidRPr="00F77B1E">
              <w:rPr>
                <w:b/>
                <w:bCs/>
                <w:sz w:val="18"/>
                <w:szCs w:val="18"/>
                <w:lang w:val="pt-PT"/>
              </w:rPr>
              <w:t>SI</w:t>
            </w:r>
          </w:p>
        </w:tc>
      </w:tr>
      <w:tr w:rsidR="00F77B1E" w:rsidRPr="00CD6CDD" w14:paraId="09C8D104" w14:textId="77777777" w:rsidTr="009A1DCE">
        <w:trPr>
          <w:trHeight w:val="671"/>
        </w:trPr>
        <w:tc>
          <w:tcPr>
            <w:tcW w:w="1701" w:type="dxa"/>
            <w:vMerge w:val="restart"/>
            <w:tcBorders>
              <w:top w:val="single" w:sz="8" w:space="0" w:color="000000"/>
              <w:left w:val="single" w:sz="18" w:space="0" w:color="000000"/>
              <w:bottom w:val="single" w:sz="8" w:space="0" w:color="000000"/>
              <w:right w:val="single" w:sz="18" w:space="0" w:color="000000"/>
            </w:tcBorders>
            <w:shd w:val="clear" w:color="auto" w:fill="auto"/>
            <w:tcMar>
              <w:top w:w="9" w:type="dxa"/>
              <w:left w:w="44" w:type="dxa"/>
              <w:bottom w:w="0" w:type="dxa"/>
              <w:right w:w="44" w:type="dxa"/>
            </w:tcMar>
            <w:vAlign w:val="center"/>
            <w:hideMark/>
          </w:tcPr>
          <w:p w14:paraId="7496EEAA" w14:textId="77777777" w:rsidR="00F77B1E" w:rsidRPr="00CD6CDD" w:rsidRDefault="00F77B1E" w:rsidP="00677064">
            <w:pPr>
              <w:spacing w:after="0" w:line="240" w:lineRule="auto"/>
              <w:jc w:val="center"/>
              <w:rPr>
                <w:sz w:val="18"/>
                <w:szCs w:val="18"/>
              </w:rPr>
            </w:pPr>
            <w:r w:rsidRPr="00CD6CDD">
              <w:rPr>
                <w:b/>
                <w:bCs/>
                <w:sz w:val="18"/>
                <w:szCs w:val="18"/>
                <w:lang w:val="pt-PT"/>
              </w:rPr>
              <w:t>PSP</w:t>
            </w:r>
          </w:p>
        </w:tc>
        <w:tc>
          <w:tcPr>
            <w:tcW w:w="4252" w:type="dxa"/>
            <w:tcBorders>
              <w:top w:val="single" w:sz="8" w:space="0" w:color="000000"/>
              <w:left w:val="single" w:sz="18" w:space="0" w:color="000000"/>
              <w:bottom w:val="single" w:sz="8" w:space="0" w:color="000000"/>
              <w:right w:val="single" w:sz="18" w:space="0" w:color="000000"/>
            </w:tcBorders>
            <w:shd w:val="clear" w:color="auto" w:fill="auto"/>
            <w:tcMar>
              <w:top w:w="9" w:type="dxa"/>
              <w:left w:w="44" w:type="dxa"/>
              <w:bottom w:w="0" w:type="dxa"/>
              <w:right w:w="44" w:type="dxa"/>
            </w:tcMar>
            <w:vAlign w:val="center"/>
            <w:hideMark/>
          </w:tcPr>
          <w:p w14:paraId="5D4EDCED" w14:textId="77777777" w:rsidR="00F77B1E" w:rsidRPr="00CD6CDD" w:rsidRDefault="00F77B1E" w:rsidP="00677064">
            <w:pPr>
              <w:spacing w:after="0" w:line="240" w:lineRule="auto"/>
              <w:jc w:val="center"/>
              <w:rPr>
                <w:sz w:val="18"/>
                <w:szCs w:val="18"/>
              </w:rPr>
            </w:pPr>
            <w:r w:rsidRPr="00CD6CDD">
              <w:rPr>
                <w:i/>
                <w:iCs/>
                <w:sz w:val="18"/>
                <w:szCs w:val="18"/>
                <w:lang w:val="pt-PT"/>
              </w:rPr>
              <w:t>Gymnodinium catenatum</w:t>
            </w:r>
          </w:p>
          <w:p w14:paraId="357E62F7" w14:textId="77777777" w:rsidR="00F77B1E" w:rsidRPr="00CD6CDD" w:rsidRDefault="00F77B1E" w:rsidP="00677064">
            <w:pPr>
              <w:spacing w:after="0" w:line="240" w:lineRule="auto"/>
              <w:jc w:val="center"/>
              <w:rPr>
                <w:sz w:val="18"/>
                <w:szCs w:val="18"/>
              </w:rPr>
            </w:pPr>
            <w:r w:rsidRPr="00CD6CDD">
              <w:rPr>
                <w:i/>
                <w:iCs/>
                <w:sz w:val="18"/>
                <w:szCs w:val="18"/>
                <w:lang w:val="pt-PT"/>
              </w:rPr>
              <w:t>Pyrodinium bahamense</w:t>
            </w:r>
          </w:p>
        </w:tc>
        <w:tc>
          <w:tcPr>
            <w:tcW w:w="4252" w:type="dxa"/>
            <w:tcBorders>
              <w:top w:val="single" w:sz="8" w:space="0" w:color="000000"/>
              <w:left w:val="single" w:sz="18" w:space="0" w:color="000000"/>
              <w:bottom w:val="single" w:sz="8" w:space="0" w:color="000000"/>
              <w:right w:val="single" w:sz="18" w:space="0" w:color="000000"/>
            </w:tcBorders>
          </w:tcPr>
          <w:p w14:paraId="4CA762AA" w14:textId="77777777" w:rsidR="00F77B1E" w:rsidRPr="00F77B1E" w:rsidRDefault="00F77B1E" w:rsidP="00677064">
            <w:pPr>
              <w:spacing w:after="0" w:line="240" w:lineRule="auto"/>
              <w:jc w:val="center"/>
              <w:rPr>
                <w:iCs/>
                <w:sz w:val="18"/>
                <w:szCs w:val="18"/>
                <w:lang w:val="pt-PT"/>
              </w:rPr>
            </w:pPr>
            <w:r>
              <w:rPr>
                <w:sz w:val="18"/>
                <w:szCs w:val="18"/>
                <w:lang w:val="pt-PT"/>
              </w:rPr>
              <w:t>Monitored but never detected</w:t>
            </w:r>
          </w:p>
        </w:tc>
        <w:tc>
          <w:tcPr>
            <w:tcW w:w="4252" w:type="dxa"/>
            <w:tcBorders>
              <w:top w:val="single" w:sz="8" w:space="0" w:color="000000"/>
              <w:left w:val="single" w:sz="18" w:space="0" w:color="000000"/>
              <w:bottom w:val="single" w:sz="8" w:space="0" w:color="000000"/>
              <w:right w:val="single" w:sz="18" w:space="0" w:color="000000"/>
            </w:tcBorders>
          </w:tcPr>
          <w:p w14:paraId="4C80F1CB" w14:textId="77777777" w:rsidR="00F77B1E" w:rsidRPr="00F77B1E" w:rsidRDefault="009A1DCE" w:rsidP="00677064">
            <w:pPr>
              <w:spacing w:after="0" w:line="240" w:lineRule="auto"/>
              <w:jc w:val="center"/>
              <w:rPr>
                <w:iCs/>
                <w:sz w:val="18"/>
                <w:szCs w:val="18"/>
                <w:lang w:val="pt-PT"/>
              </w:rPr>
            </w:pPr>
            <w:r>
              <w:rPr>
                <w:sz w:val="18"/>
                <w:szCs w:val="18"/>
                <w:lang w:val="pt-PT"/>
              </w:rPr>
              <w:t>Monitored but never detected</w:t>
            </w:r>
          </w:p>
        </w:tc>
      </w:tr>
      <w:tr w:rsidR="00F77B1E" w:rsidRPr="00CD6CDD" w14:paraId="22C3B5A7" w14:textId="77777777" w:rsidTr="009A1DCE">
        <w:trPr>
          <w:trHeight w:val="820"/>
        </w:trPr>
        <w:tc>
          <w:tcPr>
            <w:tcW w:w="1701" w:type="dxa"/>
            <w:vMerge/>
            <w:tcBorders>
              <w:top w:val="single" w:sz="8" w:space="0" w:color="000000"/>
              <w:left w:val="single" w:sz="18" w:space="0" w:color="000000"/>
              <w:bottom w:val="single" w:sz="8" w:space="0" w:color="000000"/>
              <w:right w:val="single" w:sz="18" w:space="0" w:color="000000"/>
            </w:tcBorders>
            <w:vAlign w:val="center"/>
            <w:hideMark/>
          </w:tcPr>
          <w:p w14:paraId="780738E0" w14:textId="77777777" w:rsidR="00F77B1E" w:rsidRPr="00CD6CDD" w:rsidRDefault="00F77B1E" w:rsidP="00677064">
            <w:pPr>
              <w:spacing w:after="0" w:line="240" w:lineRule="auto"/>
              <w:jc w:val="center"/>
              <w:rPr>
                <w:sz w:val="18"/>
                <w:szCs w:val="18"/>
              </w:rPr>
            </w:pPr>
          </w:p>
        </w:tc>
        <w:tc>
          <w:tcPr>
            <w:tcW w:w="4252" w:type="dxa"/>
            <w:tcBorders>
              <w:top w:val="single" w:sz="8" w:space="0" w:color="000000"/>
              <w:left w:val="single" w:sz="18" w:space="0" w:color="000000"/>
              <w:bottom w:val="single" w:sz="8" w:space="0" w:color="000000"/>
              <w:right w:val="single" w:sz="18" w:space="0" w:color="000000"/>
            </w:tcBorders>
            <w:shd w:val="clear" w:color="auto" w:fill="auto"/>
            <w:tcMar>
              <w:top w:w="9" w:type="dxa"/>
              <w:left w:w="44" w:type="dxa"/>
              <w:bottom w:w="0" w:type="dxa"/>
              <w:right w:w="44" w:type="dxa"/>
            </w:tcMar>
            <w:vAlign w:val="center"/>
            <w:hideMark/>
          </w:tcPr>
          <w:p w14:paraId="481DF2F1" w14:textId="77777777" w:rsidR="00F77B1E" w:rsidRPr="00CD6CDD" w:rsidRDefault="00F77B1E" w:rsidP="00677064">
            <w:pPr>
              <w:spacing w:after="0" w:line="240" w:lineRule="auto"/>
              <w:jc w:val="center"/>
              <w:rPr>
                <w:sz w:val="18"/>
                <w:szCs w:val="18"/>
              </w:rPr>
            </w:pPr>
            <w:r w:rsidRPr="00CD6CDD">
              <w:rPr>
                <w:i/>
                <w:iCs/>
                <w:sz w:val="18"/>
                <w:szCs w:val="18"/>
                <w:lang w:val="pt-PT"/>
              </w:rPr>
              <w:t xml:space="preserve">Alexandrium </w:t>
            </w:r>
            <w:r w:rsidRPr="00CD6CDD">
              <w:rPr>
                <w:sz w:val="18"/>
                <w:szCs w:val="18"/>
                <w:lang w:val="pt-PT"/>
              </w:rPr>
              <w:t>spp.</w:t>
            </w:r>
          </w:p>
          <w:p w14:paraId="3FFDF446" w14:textId="77777777" w:rsidR="00F77B1E" w:rsidRPr="00CD6CDD" w:rsidRDefault="00F77B1E" w:rsidP="00677064">
            <w:pPr>
              <w:spacing w:after="0" w:line="240" w:lineRule="auto"/>
              <w:jc w:val="center"/>
              <w:rPr>
                <w:sz w:val="18"/>
                <w:szCs w:val="18"/>
                <w:lang w:val="pt-PT"/>
              </w:rPr>
            </w:pPr>
            <w:r w:rsidRPr="00CD6CDD">
              <w:rPr>
                <w:sz w:val="18"/>
                <w:szCs w:val="18"/>
                <w:lang w:val="pt-PT"/>
              </w:rPr>
              <w:t>(</w:t>
            </w:r>
            <w:r>
              <w:rPr>
                <w:i/>
                <w:iCs/>
                <w:sz w:val="18"/>
                <w:szCs w:val="18"/>
                <w:lang w:val="pt-PT"/>
              </w:rPr>
              <w:t>A.minutum, A.</w:t>
            </w:r>
            <w:r w:rsidRPr="00CD6CDD">
              <w:rPr>
                <w:i/>
                <w:iCs/>
                <w:sz w:val="18"/>
                <w:szCs w:val="18"/>
                <w:lang w:val="pt-PT"/>
              </w:rPr>
              <w:t xml:space="preserve">ostenfeldii, </w:t>
            </w:r>
            <w:r>
              <w:rPr>
                <w:i/>
                <w:sz w:val="18"/>
                <w:szCs w:val="18"/>
                <w:lang w:val="pt-PT"/>
              </w:rPr>
              <w:t>A.andersoni, A.australiense, A.catenella, A.minutum, A.pacificum, A.tamiyavanichii, A.</w:t>
            </w:r>
            <w:r w:rsidRPr="00CD6CDD">
              <w:rPr>
                <w:i/>
                <w:sz w:val="18"/>
                <w:szCs w:val="18"/>
                <w:lang w:val="pt-PT"/>
              </w:rPr>
              <w:t>taylorii</w:t>
            </w:r>
            <w:r w:rsidRPr="00CD6CDD">
              <w:rPr>
                <w:sz w:val="18"/>
                <w:szCs w:val="18"/>
                <w:lang w:val="pt-PT"/>
              </w:rPr>
              <w:t>)</w:t>
            </w:r>
          </w:p>
        </w:tc>
        <w:tc>
          <w:tcPr>
            <w:tcW w:w="4252" w:type="dxa"/>
            <w:tcBorders>
              <w:top w:val="single" w:sz="8" w:space="0" w:color="000000"/>
              <w:left w:val="single" w:sz="18" w:space="0" w:color="000000"/>
              <w:bottom w:val="single" w:sz="8" w:space="0" w:color="000000"/>
              <w:right w:val="single" w:sz="18" w:space="0" w:color="000000"/>
            </w:tcBorders>
          </w:tcPr>
          <w:p w14:paraId="0C90EA6A" w14:textId="77777777" w:rsidR="009A1DCE" w:rsidRPr="009A1DCE" w:rsidRDefault="009A1DCE" w:rsidP="00CA5C3E">
            <w:pPr>
              <w:spacing w:after="0" w:line="240" w:lineRule="auto"/>
              <w:rPr>
                <w:sz w:val="18"/>
                <w:szCs w:val="18"/>
                <w:lang w:val="pt-PT"/>
              </w:rPr>
            </w:pPr>
            <w:commentRangeStart w:id="0"/>
            <w:r>
              <w:rPr>
                <w:sz w:val="18"/>
                <w:szCs w:val="18"/>
                <w:lang w:val="pt-PT"/>
              </w:rPr>
              <w:t xml:space="preserve">Sledimo ITA?? </w:t>
            </w:r>
            <w:commentRangeEnd w:id="0"/>
            <w:r w:rsidR="00A125CC">
              <w:rPr>
                <w:rStyle w:val="Pripombasklic"/>
              </w:rPr>
              <w:commentReference w:id="0"/>
            </w:r>
            <w:commentRangeStart w:id="1"/>
            <w:r>
              <w:rPr>
                <w:sz w:val="18"/>
                <w:szCs w:val="18"/>
                <w:lang w:val="pt-PT"/>
              </w:rPr>
              <w:t>500</w:t>
            </w:r>
            <w:r w:rsidR="00CA5C3E">
              <w:rPr>
                <w:sz w:val="18"/>
                <w:szCs w:val="18"/>
                <w:lang w:val="pt-PT"/>
              </w:rPr>
              <w:t>-1000 for the</w:t>
            </w:r>
            <w:r>
              <w:rPr>
                <w:sz w:val="18"/>
                <w:szCs w:val="18"/>
                <w:lang w:val="pt-PT"/>
              </w:rPr>
              <w:t xml:space="preserve"> </w:t>
            </w:r>
            <w:r w:rsidR="00CA5C3E">
              <w:rPr>
                <w:sz w:val="18"/>
                <w:szCs w:val="18"/>
                <w:lang w:val="pt-PT"/>
              </w:rPr>
              <w:t xml:space="preserve">whole group </w:t>
            </w:r>
            <w:commentRangeEnd w:id="1"/>
            <w:r w:rsidR="00DC40F4">
              <w:rPr>
                <w:rStyle w:val="Pripombasklic"/>
              </w:rPr>
              <w:commentReference w:id="1"/>
            </w:r>
            <w:r w:rsidR="00CA5C3E">
              <w:rPr>
                <w:sz w:val="18"/>
                <w:szCs w:val="18"/>
                <w:lang w:val="pt-PT"/>
              </w:rPr>
              <w:t>(Alexandrium spp.)</w:t>
            </w:r>
            <w:r w:rsidR="00E053D6">
              <w:rPr>
                <w:sz w:val="18"/>
                <w:szCs w:val="18"/>
                <w:lang w:val="pt-PT"/>
              </w:rPr>
              <w:t xml:space="preserve"> </w:t>
            </w:r>
          </w:p>
        </w:tc>
        <w:tc>
          <w:tcPr>
            <w:tcW w:w="4252" w:type="dxa"/>
            <w:tcBorders>
              <w:top w:val="single" w:sz="8" w:space="0" w:color="000000"/>
              <w:left w:val="single" w:sz="18" w:space="0" w:color="000000"/>
              <w:bottom w:val="single" w:sz="8" w:space="0" w:color="000000"/>
              <w:right w:val="single" w:sz="18" w:space="0" w:color="000000"/>
            </w:tcBorders>
          </w:tcPr>
          <w:p w14:paraId="2E7D94D7" w14:textId="77777777" w:rsidR="00F77B1E" w:rsidRPr="00F77B1E" w:rsidRDefault="00CA5C3E" w:rsidP="00CA5C3E">
            <w:pPr>
              <w:spacing w:after="0" w:line="240" w:lineRule="auto"/>
              <w:rPr>
                <w:iCs/>
                <w:sz w:val="18"/>
                <w:szCs w:val="18"/>
                <w:lang w:val="pt-PT"/>
              </w:rPr>
            </w:pPr>
            <w:r w:rsidRPr="00CA5C3E">
              <w:rPr>
                <w:iCs/>
                <w:sz w:val="18"/>
                <w:szCs w:val="18"/>
                <w:lang w:val="pt-PT"/>
              </w:rPr>
              <w:t xml:space="preserve">Not established, as </w:t>
            </w:r>
            <w:r>
              <w:rPr>
                <w:iCs/>
                <w:sz w:val="18"/>
                <w:szCs w:val="18"/>
                <w:lang w:val="pt-PT"/>
              </w:rPr>
              <w:t>P</w:t>
            </w:r>
            <w:r w:rsidRPr="00CA5C3E">
              <w:rPr>
                <w:iCs/>
                <w:sz w:val="18"/>
                <w:szCs w:val="18"/>
                <w:lang w:val="pt-PT"/>
              </w:rPr>
              <w:t>SP toxins have never been detected in shellfish. The closure would eventually apply b</w:t>
            </w:r>
            <w:ins w:id="2" w:author="Janja France" w:date="2020-12-15T09:19:00Z">
              <w:r w:rsidR="00A125CC">
                <w:rPr>
                  <w:iCs/>
                  <w:sz w:val="18"/>
                  <w:szCs w:val="18"/>
                  <w:lang w:val="pt-PT"/>
                </w:rPr>
                <w:t>a</w:t>
              </w:r>
            </w:ins>
            <w:r w:rsidRPr="00CA5C3E">
              <w:rPr>
                <w:iCs/>
                <w:sz w:val="18"/>
                <w:szCs w:val="18"/>
                <w:lang w:val="pt-PT"/>
              </w:rPr>
              <w:t>sed</w:t>
            </w:r>
            <w:ins w:id="3" w:author="Janja France" w:date="2020-12-15T09:19:00Z">
              <w:r w:rsidR="00A125CC">
                <w:rPr>
                  <w:iCs/>
                  <w:sz w:val="18"/>
                  <w:szCs w:val="18"/>
                  <w:lang w:val="pt-PT"/>
                </w:rPr>
                <w:t xml:space="preserve"> on</w:t>
              </w:r>
            </w:ins>
            <w:r w:rsidRPr="00CA5C3E">
              <w:rPr>
                <w:iCs/>
                <w:sz w:val="18"/>
                <w:szCs w:val="18"/>
                <w:lang w:val="pt-PT"/>
              </w:rPr>
              <w:t xml:space="preserve"> toxicity tests on shellfish (HPLC), which are performed regularly.</w:t>
            </w:r>
          </w:p>
        </w:tc>
      </w:tr>
      <w:tr w:rsidR="00F77B1E" w:rsidRPr="00B7004F" w14:paraId="75920A4E" w14:textId="77777777" w:rsidTr="009A1DCE">
        <w:trPr>
          <w:trHeight w:val="719"/>
        </w:trPr>
        <w:tc>
          <w:tcPr>
            <w:tcW w:w="1701" w:type="dxa"/>
            <w:vMerge/>
            <w:tcBorders>
              <w:top w:val="single" w:sz="8" w:space="0" w:color="000000"/>
              <w:left w:val="single" w:sz="18" w:space="0" w:color="000000"/>
              <w:bottom w:val="single" w:sz="8" w:space="0" w:color="000000"/>
              <w:right w:val="single" w:sz="18" w:space="0" w:color="000000"/>
            </w:tcBorders>
            <w:vAlign w:val="center"/>
            <w:hideMark/>
          </w:tcPr>
          <w:p w14:paraId="491C8E53" w14:textId="77777777" w:rsidR="00F77B1E" w:rsidRPr="00CD6CDD" w:rsidRDefault="00F77B1E" w:rsidP="00677064">
            <w:pPr>
              <w:spacing w:after="0" w:line="240" w:lineRule="auto"/>
              <w:jc w:val="center"/>
              <w:rPr>
                <w:sz w:val="18"/>
                <w:szCs w:val="18"/>
              </w:rPr>
            </w:pPr>
          </w:p>
        </w:tc>
        <w:tc>
          <w:tcPr>
            <w:tcW w:w="4252" w:type="dxa"/>
            <w:tcBorders>
              <w:top w:val="single" w:sz="8" w:space="0" w:color="000000"/>
              <w:left w:val="single" w:sz="18" w:space="0" w:color="000000"/>
              <w:bottom w:val="single" w:sz="8" w:space="0" w:color="000000"/>
              <w:right w:val="single" w:sz="18" w:space="0" w:color="000000"/>
            </w:tcBorders>
            <w:shd w:val="clear" w:color="auto" w:fill="auto"/>
            <w:tcMar>
              <w:top w:w="9" w:type="dxa"/>
              <w:left w:w="44" w:type="dxa"/>
              <w:bottom w:w="0" w:type="dxa"/>
              <w:right w:w="44" w:type="dxa"/>
            </w:tcMar>
            <w:hideMark/>
          </w:tcPr>
          <w:p w14:paraId="678CEB01" w14:textId="77777777" w:rsidR="00F77B1E" w:rsidRPr="00CD6CDD" w:rsidRDefault="00F77B1E" w:rsidP="00677064">
            <w:pPr>
              <w:spacing w:after="0" w:line="240" w:lineRule="auto"/>
              <w:jc w:val="center"/>
              <w:rPr>
                <w:sz w:val="18"/>
                <w:szCs w:val="18"/>
              </w:rPr>
            </w:pPr>
            <w:r w:rsidRPr="00CD6CDD">
              <w:rPr>
                <w:sz w:val="18"/>
                <w:szCs w:val="18"/>
                <w:lang w:val="pt-PT"/>
              </w:rPr>
              <w:t>Marine cyanobacteria</w:t>
            </w:r>
          </w:p>
          <w:p w14:paraId="242071F0" w14:textId="77777777" w:rsidR="00F77B1E" w:rsidRPr="00B7004F" w:rsidRDefault="00F77B1E" w:rsidP="00677064">
            <w:pPr>
              <w:spacing w:after="0" w:line="240" w:lineRule="auto"/>
              <w:jc w:val="center"/>
              <w:rPr>
                <w:sz w:val="18"/>
                <w:szCs w:val="18"/>
                <w:lang w:val="pt-PT"/>
              </w:rPr>
            </w:pPr>
            <w:r w:rsidRPr="00CD6CDD">
              <w:rPr>
                <w:sz w:val="18"/>
                <w:szCs w:val="18"/>
                <w:lang w:val="pt-PT"/>
              </w:rPr>
              <w:t xml:space="preserve">(e.g </w:t>
            </w:r>
            <w:r w:rsidRPr="00CD6CDD">
              <w:rPr>
                <w:i/>
                <w:iCs/>
                <w:sz w:val="18"/>
                <w:szCs w:val="18"/>
                <w:lang w:val="pt-PT"/>
              </w:rPr>
              <w:t>Anabaena, Aphanizomenon, Plankthotrix, Lyngbya, Cilindrospermopsis</w:t>
            </w:r>
            <w:r w:rsidRPr="00CD6CDD">
              <w:rPr>
                <w:sz w:val="18"/>
                <w:szCs w:val="18"/>
                <w:lang w:val="pt-PT"/>
              </w:rPr>
              <w:t>)</w:t>
            </w:r>
          </w:p>
        </w:tc>
        <w:tc>
          <w:tcPr>
            <w:tcW w:w="4252" w:type="dxa"/>
            <w:tcBorders>
              <w:top w:val="single" w:sz="8" w:space="0" w:color="000000"/>
              <w:left w:val="single" w:sz="18" w:space="0" w:color="000000"/>
              <w:bottom w:val="single" w:sz="8" w:space="0" w:color="000000"/>
              <w:right w:val="single" w:sz="18" w:space="0" w:color="000000"/>
            </w:tcBorders>
          </w:tcPr>
          <w:p w14:paraId="0BBFBF3C" w14:textId="77777777" w:rsidR="00F77B1E" w:rsidRPr="00F77B1E" w:rsidRDefault="00F77B1E" w:rsidP="00677064">
            <w:pPr>
              <w:spacing w:after="0" w:line="240" w:lineRule="auto"/>
              <w:jc w:val="center"/>
              <w:rPr>
                <w:sz w:val="18"/>
                <w:szCs w:val="18"/>
                <w:lang w:val="pt-PT"/>
              </w:rPr>
            </w:pPr>
            <w:r>
              <w:rPr>
                <w:sz w:val="18"/>
                <w:szCs w:val="18"/>
                <w:lang w:val="pt-PT"/>
              </w:rPr>
              <w:t>Not monitored</w:t>
            </w:r>
          </w:p>
        </w:tc>
        <w:tc>
          <w:tcPr>
            <w:tcW w:w="4252" w:type="dxa"/>
            <w:tcBorders>
              <w:top w:val="single" w:sz="8" w:space="0" w:color="000000"/>
              <w:left w:val="single" w:sz="18" w:space="0" w:color="000000"/>
              <w:bottom w:val="single" w:sz="8" w:space="0" w:color="000000"/>
              <w:right w:val="single" w:sz="18" w:space="0" w:color="000000"/>
            </w:tcBorders>
          </w:tcPr>
          <w:p w14:paraId="5618195E" w14:textId="77777777" w:rsidR="00F77B1E" w:rsidRPr="00F77B1E" w:rsidRDefault="009A1DCE" w:rsidP="00677064">
            <w:pPr>
              <w:spacing w:after="0" w:line="240" w:lineRule="auto"/>
              <w:jc w:val="center"/>
              <w:rPr>
                <w:sz w:val="18"/>
                <w:szCs w:val="18"/>
                <w:lang w:val="pt-PT"/>
              </w:rPr>
            </w:pPr>
            <w:r>
              <w:rPr>
                <w:sz w:val="18"/>
                <w:szCs w:val="18"/>
                <w:lang w:val="pt-PT"/>
              </w:rPr>
              <w:t>Not monitored</w:t>
            </w:r>
          </w:p>
        </w:tc>
      </w:tr>
      <w:tr w:rsidR="00CA5C3E" w:rsidRPr="00CD6CDD" w14:paraId="2B428791" w14:textId="77777777" w:rsidTr="00A47F3B">
        <w:trPr>
          <w:trHeight w:val="671"/>
        </w:trPr>
        <w:tc>
          <w:tcPr>
            <w:tcW w:w="1701" w:type="dxa"/>
            <w:vMerge w:val="restart"/>
            <w:tcBorders>
              <w:top w:val="single" w:sz="8" w:space="0" w:color="000000"/>
              <w:left w:val="single" w:sz="18" w:space="0" w:color="000000"/>
              <w:right w:val="single" w:sz="18" w:space="0" w:color="000000"/>
            </w:tcBorders>
            <w:shd w:val="clear" w:color="auto" w:fill="auto"/>
            <w:tcMar>
              <w:top w:w="9" w:type="dxa"/>
              <w:left w:w="44" w:type="dxa"/>
              <w:bottom w:w="0" w:type="dxa"/>
              <w:right w:w="44" w:type="dxa"/>
            </w:tcMar>
            <w:vAlign w:val="center"/>
            <w:hideMark/>
          </w:tcPr>
          <w:p w14:paraId="7EA24665" w14:textId="77777777" w:rsidR="00CA5C3E" w:rsidRPr="00CD6CDD" w:rsidRDefault="00CA5C3E" w:rsidP="00677064">
            <w:pPr>
              <w:spacing w:after="0" w:line="240" w:lineRule="auto"/>
              <w:jc w:val="center"/>
              <w:rPr>
                <w:sz w:val="18"/>
                <w:szCs w:val="18"/>
              </w:rPr>
            </w:pPr>
            <w:r w:rsidRPr="00CD6CDD">
              <w:rPr>
                <w:b/>
                <w:bCs/>
                <w:sz w:val="18"/>
                <w:szCs w:val="18"/>
                <w:lang w:val="pt-PT"/>
              </w:rPr>
              <w:t>ASP</w:t>
            </w:r>
          </w:p>
        </w:tc>
        <w:tc>
          <w:tcPr>
            <w:tcW w:w="4252" w:type="dxa"/>
            <w:tcBorders>
              <w:top w:val="single" w:sz="8" w:space="0" w:color="000000"/>
              <w:left w:val="single" w:sz="18" w:space="0" w:color="000000"/>
              <w:bottom w:val="single" w:sz="8" w:space="0" w:color="000000"/>
              <w:right w:val="single" w:sz="18" w:space="0" w:color="000000"/>
            </w:tcBorders>
            <w:shd w:val="clear" w:color="auto" w:fill="auto"/>
            <w:tcMar>
              <w:top w:w="9" w:type="dxa"/>
              <w:left w:w="44" w:type="dxa"/>
              <w:bottom w:w="0" w:type="dxa"/>
              <w:right w:w="44" w:type="dxa"/>
            </w:tcMar>
            <w:vAlign w:val="center"/>
            <w:hideMark/>
          </w:tcPr>
          <w:p w14:paraId="32739ED5" w14:textId="77777777" w:rsidR="00CA5C3E" w:rsidRPr="00CD6CDD" w:rsidRDefault="00CA5C3E" w:rsidP="00677064">
            <w:pPr>
              <w:spacing w:after="0" w:line="240" w:lineRule="auto"/>
              <w:jc w:val="center"/>
              <w:rPr>
                <w:sz w:val="18"/>
                <w:szCs w:val="18"/>
              </w:rPr>
            </w:pPr>
            <w:r w:rsidRPr="00CD6CDD">
              <w:rPr>
                <w:i/>
                <w:iCs/>
                <w:sz w:val="18"/>
                <w:szCs w:val="18"/>
                <w:lang w:val="pt-PT"/>
              </w:rPr>
              <w:t xml:space="preserve">Pseudo- nitzschia </w:t>
            </w:r>
            <w:r w:rsidRPr="00CD6CDD">
              <w:rPr>
                <w:sz w:val="18"/>
                <w:szCs w:val="18"/>
                <w:lang w:val="pt-PT"/>
              </w:rPr>
              <w:t>spp.</w:t>
            </w:r>
          </w:p>
          <w:p w14:paraId="18A11AE3" w14:textId="77777777" w:rsidR="00CA5C3E" w:rsidRPr="00CD6CDD" w:rsidRDefault="00CA5C3E" w:rsidP="00677064">
            <w:pPr>
              <w:spacing w:after="0" w:line="240" w:lineRule="auto"/>
              <w:jc w:val="center"/>
              <w:rPr>
                <w:sz w:val="18"/>
                <w:szCs w:val="18"/>
              </w:rPr>
            </w:pPr>
            <w:r w:rsidRPr="00CD6CDD">
              <w:rPr>
                <w:sz w:val="18"/>
                <w:szCs w:val="18"/>
                <w:lang w:val="pt-PT"/>
              </w:rPr>
              <w:t>Seriata group (&gt; 3um wide)</w:t>
            </w:r>
          </w:p>
        </w:tc>
        <w:tc>
          <w:tcPr>
            <w:tcW w:w="4252" w:type="dxa"/>
            <w:vMerge w:val="restart"/>
            <w:tcBorders>
              <w:top w:val="single" w:sz="8" w:space="0" w:color="000000"/>
              <w:left w:val="single" w:sz="18" w:space="0" w:color="000000"/>
              <w:right w:val="single" w:sz="18" w:space="0" w:color="000000"/>
            </w:tcBorders>
          </w:tcPr>
          <w:p w14:paraId="77913135" w14:textId="77777777" w:rsidR="00CA5C3E" w:rsidRPr="00F77B1E" w:rsidRDefault="00CA5C3E" w:rsidP="00677064">
            <w:pPr>
              <w:spacing w:after="0" w:line="240" w:lineRule="auto"/>
              <w:jc w:val="center"/>
              <w:rPr>
                <w:iCs/>
                <w:sz w:val="18"/>
                <w:szCs w:val="18"/>
                <w:lang w:val="pt-PT"/>
              </w:rPr>
            </w:pPr>
            <w:r>
              <w:rPr>
                <w:sz w:val="18"/>
                <w:szCs w:val="18"/>
                <w:lang w:val="pt-PT"/>
              </w:rPr>
              <w:t>Sledimo ITA??</w:t>
            </w:r>
            <w:r>
              <w:rPr>
                <w:iCs/>
                <w:sz w:val="18"/>
                <w:szCs w:val="18"/>
                <w:lang w:val="pt-PT"/>
              </w:rPr>
              <w:t xml:space="preserve">?? </w:t>
            </w:r>
            <w:commentRangeStart w:id="4"/>
            <w:r>
              <w:rPr>
                <w:iCs/>
                <w:sz w:val="18"/>
                <w:szCs w:val="18"/>
                <w:lang w:val="pt-PT"/>
              </w:rPr>
              <w:t>&gt;200.000</w:t>
            </w:r>
            <w:r w:rsidR="00E053D6">
              <w:rPr>
                <w:iCs/>
                <w:sz w:val="18"/>
                <w:szCs w:val="18"/>
                <w:lang w:val="pt-PT"/>
              </w:rPr>
              <w:t xml:space="preserve"> – 500.000</w:t>
            </w:r>
            <w:r>
              <w:rPr>
                <w:iCs/>
                <w:sz w:val="18"/>
                <w:szCs w:val="18"/>
                <w:lang w:val="pt-PT"/>
              </w:rPr>
              <w:t xml:space="preserve"> </w:t>
            </w:r>
            <w:commentRangeEnd w:id="4"/>
            <w:r w:rsidR="00DC40F4">
              <w:rPr>
                <w:rStyle w:val="Pripombasklic"/>
              </w:rPr>
              <w:commentReference w:id="4"/>
            </w:r>
            <w:r>
              <w:rPr>
                <w:iCs/>
                <w:sz w:val="18"/>
                <w:szCs w:val="18"/>
                <w:lang w:val="pt-PT"/>
              </w:rPr>
              <w:t>za obe skupini skupaj</w:t>
            </w:r>
          </w:p>
        </w:tc>
        <w:tc>
          <w:tcPr>
            <w:tcW w:w="4252" w:type="dxa"/>
            <w:vMerge w:val="restart"/>
            <w:tcBorders>
              <w:top w:val="single" w:sz="8" w:space="0" w:color="000000"/>
              <w:left w:val="single" w:sz="18" w:space="0" w:color="000000"/>
              <w:right w:val="single" w:sz="18" w:space="0" w:color="000000"/>
            </w:tcBorders>
          </w:tcPr>
          <w:p w14:paraId="1819A7AE" w14:textId="77777777" w:rsidR="00CA5C3E" w:rsidRPr="00F77B1E" w:rsidRDefault="00CA5C3E" w:rsidP="00CA5C3E">
            <w:pPr>
              <w:spacing w:after="0" w:line="240" w:lineRule="auto"/>
              <w:rPr>
                <w:iCs/>
                <w:sz w:val="18"/>
                <w:szCs w:val="18"/>
                <w:lang w:val="pt-PT"/>
              </w:rPr>
            </w:pPr>
            <w:r w:rsidRPr="00CA5C3E">
              <w:rPr>
                <w:iCs/>
                <w:sz w:val="18"/>
                <w:szCs w:val="18"/>
                <w:lang w:val="pt-PT"/>
              </w:rPr>
              <w:t>Not established, as ASP toxins have never been detected in shellfish. The closure would eventually apply b</w:t>
            </w:r>
            <w:ins w:id="5" w:author="Janja France" w:date="2020-12-15T09:33:00Z">
              <w:r w:rsidR="00DC40F4">
                <w:rPr>
                  <w:iCs/>
                  <w:sz w:val="18"/>
                  <w:szCs w:val="18"/>
                  <w:lang w:val="pt-PT"/>
                </w:rPr>
                <w:t>a</w:t>
              </w:r>
            </w:ins>
            <w:r w:rsidRPr="00CA5C3E">
              <w:rPr>
                <w:iCs/>
                <w:sz w:val="18"/>
                <w:szCs w:val="18"/>
                <w:lang w:val="pt-PT"/>
              </w:rPr>
              <w:t xml:space="preserve">sed </w:t>
            </w:r>
            <w:ins w:id="6" w:author="Janja France" w:date="2020-12-15T09:33:00Z">
              <w:r w:rsidR="00DC40F4">
                <w:rPr>
                  <w:iCs/>
                  <w:sz w:val="18"/>
                  <w:szCs w:val="18"/>
                  <w:lang w:val="pt-PT"/>
                </w:rPr>
                <w:t xml:space="preserve">on </w:t>
              </w:r>
            </w:ins>
            <w:r w:rsidRPr="00CA5C3E">
              <w:rPr>
                <w:iCs/>
                <w:sz w:val="18"/>
                <w:szCs w:val="18"/>
                <w:lang w:val="pt-PT"/>
              </w:rPr>
              <w:t>toxicity tests on shellfish (HPLC), which are performed regularly.</w:t>
            </w:r>
          </w:p>
        </w:tc>
      </w:tr>
      <w:tr w:rsidR="00CA5C3E" w:rsidRPr="00CD6CDD" w14:paraId="15CA4F8A" w14:textId="77777777" w:rsidTr="00A47F3B">
        <w:trPr>
          <w:trHeight w:val="671"/>
        </w:trPr>
        <w:tc>
          <w:tcPr>
            <w:tcW w:w="1701" w:type="dxa"/>
            <w:vMerge/>
            <w:tcBorders>
              <w:left w:val="single" w:sz="18" w:space="0" w:color="000000"/>
              <w:right w:val="single" w:sz="18" w:space="0" w:color="000000"/>
            </w:tcBorders>
            <w:vAlign w:val="center"/>
            <w:hideMark/>
          </w:tcPr>
          <w:p w14:paraId="325798D9" w14:textId="77777777" w:rsidR="00CA5C3E" w:rsidRPr="00CD6CDD" w:rsidRDefault="00CA5C3E" w:rsidP="00677064">
            <w:pPr>
              <w:spacing w:after="0" w:line="240" w:lineRule="auto"/>
              <w:jc w:val="center"/>
              <w:rPr>
                <w:sz w:val="18"/>
                <w:szCs w:val="18"/>
              </w:rPr>
            </w:pPr>
          </w:p>
        </w:tc>
        <w:tc>
          <w:tcPr>
            <w:tcW w:w="4252" w:type="dxa"/>
            <w:tcBorders>
              <w:top w:val="single" w:sz="8" w:space="0" w:color="000000"/>
              <w:left w:val="single" w:sz="18" w:space="0" w:color="000000"/>
              <w:bottom w:val="single" w:sz="8" w:space="0" w:color="000000"/>
              <w:right w:val="single" w:sz="18" w:space="0" w:color="000000"/>
            </w:tcBorders>
            <w:shd w:val="clear" w:color="auto" w:fill="auto"/>
            <w:tcMar>
              <w:top w:w="9" w:type="dxa"/>
              <w:left w:w="44" w:type="dxa"/>
              <w:bottom w:w="0" w:type="dxa"/>
              <w:right w:w="44" w:type="dxa"/>
            </w:tcMar>
            <w:vAlign w:val="center"/>
            <w:hideMark/>
          </w:tcPr>
          <w:p w14:paraId="658F8822" w14:textId="77777777" w:rsidR="00CA5C3E" w:rsidRPr="00CD6CDD" w:rsidRDefault="00CA5C3E" w:rsidP="00677064">
            <w:pPr>
              <w:spacing w:after="0" w:line="240" w:lineRule="auto"/>
              <w:jc w:val="center"/>
              <w:rPr>
                <w:sz w:val="18"/>
                <w:szCs w:val="18"/>
              </w:rPr>
            </w:pPr>
            <w:r w:rsidRPr="00CD6CDD">
              <w:rPr>
                <w:i/>
                <w:iCs/>
                <w:sz w:val="18"/>
                <w:szCs w:val="18"/>
                <w:lang w:val="pt-PT"/>
              </w:rPr>
              <w:t xml:space="preserve">Pseudo- nitzschia </w:t>
            </w:r>
            <w:r w:rsidRPr="00CD6CDD">
              <w:rPr>
                <w:sz w:val="18"/>
                <w:szCs w:val="18"/>
                <w:lang w:val="pt-PT"/>
              </w:rPr>
              <w:t>spp.</w:t>
            </w:r>
          </w:p>
          <w:p w14:paraId="4E666F3F" w14:textId="77777777" w:rsidR="00CA5C3E" w:rsidRPr="00CD6CDD" w:rsidRDefault="00CA5C3E" w:rsidP="00677064">
            <w:pPr>
              <w:spacing w:after="0" w:line="240" w:lineRule="auto"/>
              <w:jc w:val="center"/>
              <w:rPr>
                <w:sz w:val="18"/>
                <w:szCs w:val="18"/>
              </w:rPr>
            </w:pPr>
            <w:r w:rsidRPr="00CD6CDD">
              <w:rPr>
                <w:sz w:val="18"/>
                <w:szCs w:val="18"/>
                <w:lang w:val="pt-PT"/>
              </w:rPr>
              <w:t>Delicatissima group (&lt; 3um wide)</w:t>
            </w:r>
          </w:p>
        </w:tc>
        <w:tc>
          <w:tcPr>
            <w:tcW w:w="4252" w:type="dxa"/>
            <w:vMerge/>
            <w:tcBorders>
              <w:left w:val="single" w:sz="18" w:space="0" w:color="000000"/>
              <w:bottom w:val="single" w:sz="8" w:space="0" w:color="000000"/>
              <w:right w:val="single" w:sz="18" w:space="0" w:color="000000"/>
            </w:tcBorders>
          </w:tcPr>
          <w:p w14:paraId="4AC69722" w14:textId="77777777" w:rsidR="00CA5C3E" w:rsidRPr="00F77B1E" w:rsidRDefault="00CA5C3E" w:rsidP="00677064">
            <w:pPr>
              <w:spacing w:after="0" w:line="240" w:lineRule="auto"/>
              <w:jc w:val="center"/>
              <w:rPr>
                <w:iCs/>
                <w:sz w:val="18"/>
                <w:szCs w:val="18"/>
                <w:lang w:val="pt-PT"/>
              </w:rPr>
            </w:pPr>
          </w:p>
        </w:tc>
        <w:tc>
          <w:tcPr>
            <w:tcW w:w="4252" w:type="dxa"/>
            <w:vMerge/>
            <w:tcBorders>
              <w:left w:val="single" w:sz="18" w:space="0" w:color="000000"/>
              <w:bottom w:val="single" w:sz="8" w:space="0" w:color="000000"/>
              <w:right w:val="single" w:sz="18" w:space="0" w:color="000000"/>
            </w:tcBorders>
          </w:tcPr>
          <w:p w14:paraId="3FA0C5A0" w14:textId="77777777" w:rsidR="00CA5C3E" w:rsidRPr="00F77B1E" w:rsidRDefault="00CA5C3E" w:rsidP="00677064">
            <w:pPr>
              <w:spacing w:after="0" w:line="240" w:lineRule="auto"/>
              <w:jc w:val="center"/>
              <w:rPr>
                <w:iCs/>
                <w:sz w:val="18"/>
                <w:szCs w:val="18"/>
                <w:lang w:val="pt-PT"/>
              </w:rPr>
            </w:pPr>
          </w:p>
        </w:tc>
      </w:tr>
      <w:tr w:rsidR="00F77B1E" w:rsidRPr="00CD6CDD" w14:paraId="05C6C811" w14:textId="77777777" w:rsidTr="009A1DCE">
        <w:trPr>
          <w:trHeight w:val="671"/>
        </w:trPr>
        <w:tc>
          <w:tcPr>
            <w:tcW w:w="1701" w:type="dxa"/>
            <w:vMerge/>
            <w:tcBorders>
              <w:left w:val="single" w:sz="18" w:space="0" w:color="000000"/>
              <w:bottom w:val="single" w:sz="8" w:space="0" w:color="000000"/>
              <w:right w:val="single" w:sz="18" w:space="0" w:color="000000"/>
            </w:tcBorders>
            <w:vAlign w:val="center"/>
          </w:tcPr>
          <w:p w14:paraId="0D5A0E65" w14:textId="77777777" w:rsidR="00F77B1E" w:rsidRPr="00CD6CDD" w:rsidRDefault="00F77B1E" w:rsidP="00677064">
            <w:pPr>
              <w:spacing w:after="0" w:line="240" w:lineRule="auto"/>
              <w:jc w:val="center"/>
              <w:rPr>
                <w:sz w:val="18"/>
                <w:szCs w:val="18"/>
              </w:rPr>
            </w:pPr>
          </w:p>
        </w:tc>
        <w:tc>
          <w:tcPr>
            <w:tcW w:w="4252" w:type="dxa"/>
            <w:tcBorders>
              <w:top w:val="single" w:sz="8" w:space="0" w:color="000000"/>
              <w:left w:val="single" w:sz="18" w:space="0" w:color="000000"/>
              <w:bottom w:val="single" w:sz="8" w:space="0" w:color="000000"/>
              <w:right w:val="single" w:sz="18" w:space="0" w:color="000000"/>
            </w:tcBorders>
            <w:shd w:val="clear" w:color="auto" w:fill="auto"/>
            <w:tcMar>
              <w:top w:w="9" w:type="dxa"/>
              <w:left w:w="44" w:type="dxa"/>
              <w:bottom w:w="0" w:type="dxa"/>
              <w:right w:w="44" w:type="dxa"/>
            </w:tcMar>
            <w:vAlign w:val="center"/>
          </w:tcPr>
          <w:p w14:paraId="52E6E114" w14:textId="77777777" w:rsidR="00F77B1E" w:rsidRPr="00CD6CDD" w:rsidRDefault="00F77B1E" w:rsidP="00677064">
            <w:pPr>
              <w:spacing w:after="0" w:line="240" w:lineRule="auto"/>
              <w:jc w:val="center"/>
              <w:rPr>
                <w:i/>
                <w:sz w:val="18"/>
                <w:szCs w:val="18"/>
                <w:lang w:val="pt-PT"/>
              </w:rPr>
            </w:pPr>
            <w:r w:rsidRPr="00CD6CDD">
              <w:rPr>
                <w:i/>
                <w:sz w:val="18"/>
                <w:szCs w:val="18"/>
                <w:lang w:val="pt-PT"/>
              </w:rPr>
              <w:t>Nitzschia bizertensis</w:t>
            </w:r>
          </w:p>
          <w:p w14:paraId="7E55926E" w14:textId="77777777" w:rsidR="00F77B1E" w:rsidRPr="00CD6CDD" w:rsidRDefault="00F77B1E" w:rsidP="00677064">
            <w:pPr>
              <w:spacing w:after="0" w:line="240" w:lineRule="auto"/>
              <w:jc w:val="center"/>
              <w:rPr>
                <w:sz w:val="18"/>
                <w:szCs w:val="18"/>
                <w:lang w:val="pt-PT"/>
              </w:rPr>
            </w:pPr>
            <w:r w:rsidRPr="00CD6CDD">
              <w:rPr>
                <w:i/>
                <w:sz w:val="18"/>
                <w:szCs w:val="18"/>
                <w:lang w:val="pt-PT"/>
              </w:rPr>
              <w:t>Nitzschia navis-varingica</w:t>
            </w:r>
          </w:p>
        </w:tc>
        <w:tc>
          <w:tcPr>
            <w:tcW w:w="4252" w:type="dxa"/>
            <w:tcBorders>
              <w:top w:val="single" w:sz="8" w:space="0" w:color="000000"/>
              <w:left w:val="single" w:sz="18" w:space="0" w:color="000000"/>
              <w:bottom w:val="single" w:sz="8" w:space="0" w:color="000000"/>
              <w:right w:val="single" w:sz="18" w:space="0" w:color="000000"/>
            </w:tcBorders>
          </w:tcPr>
          <w:p w14:paraId="33DF81D2" w14:textId="77777777" w:rsidR="00F77B1E" w:rsidRPr="00F77B1E" w:rsidRDefault="009A1DCE" w:rsidP="00677064">
            <w:pPr>
              <w:spacing w:after="0" w:line="240" w:lineRule="auto"/>
              <w:jc w:val="center"/>
              <w:rPr>
                <w:sz w:val="18"/>
                <w:szCs w:val="18"/>
                <w:lang w:val="pt-PT"/>
              </w:rPr>
            </w:pPr>
            <w:r>
              <w:rPr>
                <w:sz w:val="18"/>
                <w:szCs w:val="18"/>
                <w:lang w:val="pt-PT"/>
              </w:rPr>
              <w:t>Not monitored</w:t>
            </w:r>
          </w:p>
        </w:tc>
        <w:tc>
          <w:tcPr>
            <w:tcW w:w="4252" w:type="dxa"/>
            <w:tcBorders>
              <w:top w:val="single" w:sz="8" w:space="0" w:color="000000"/>
              <w:left w:val="single" w:sz="18" w:space="0" w:color="000000"/>
              <w:bottom w:val="single" w:sz="8" w:space="0" w:color="000000"/>
              <w:right w:val="single" w:sz="18" w:space="0" w:color="000000"/>
            </w:tcBorders>
          </w:tcPr>
          <w:p w14:paraId="20841282" w14:textId="77777777" w:rsidR="00F77B1E" w:rsidRPr="00F77B1E" w:rsidRDefault="009A1DCE" w:rsidP="00677064">
            <w:pPr>
              <w:spacing w:after="0" w:line="240" w:lineRule="auto"/>
              <w:jc w:val="center"/>
              <w:rPr>
                <w:sz w:val="18"/>
                <w:szCs w:val="18"/>
                <w:lang w:val="pt-PT"/>
              </w:rPr>
            </w:pPr>
            <w:r>
              <w:rPr>
                <w:sz w:val="18"/>
                <w:szCs w:val="18"/>
                <w:lang w:val="pt-PT"/>
              </w:rPr>
              <w:t>Not monitored</w:t>
            </w:r>
          </w:p>
        </w:tc>
      </w:tr>
      <w:tr w:rsidR="00F77B1E" w:rsidRPr="00B7004F" w14:paraId="1E19E62A" w14:textId="77777777" w:rsidTr="009A1DCE">
        <w:trPr>
          <w:trHeight w:val="279"/>
        </w:trPr>
        <w:tc>
          <w:tcPr>
            <w:tcW w:w="1701" w:type="dxa"/>
            <w:vMerge w:val="restart"/>
            <w:tcBorders>
              <w:top w:val="single" w:sz="8" w:space="0" w:color="000000"/>
              <w:left w:val="single" w:sz="18" w:space="0" w:color="000000"/>
              <w:bottom w:val="single" w:sz="8" w:space="0" w:color="000000"/>
              <w:right w:val="single" w:sz="18" w:space="0" w:color="000000"/>
            </w:tcBorders>
            <w:shd w:val="clear" w:color="auto" w:fill="auto"/>
            <w:tcMar>
              <w:top w:w="9" w:type="dxa"/>
              <w:left w:w="44" w:type="dxa"/>
              <w:bottom w:w="0" w:type="dxa"/>
              <w:right w:w="44" w:type="dxa"/>
            </w:tcMar>
            <w:vAlign w:val="center"/>
            <w:hideMark/>
          </w:tcPr>
          <w:p w14:paraId="35F5E88D" w14:textId="77777777" w:rsidR="00F77B1E" w:rsidRPr="00CD6CDD" w:rsidRDefault="00F77B1E" w:rsidP="00677064">
            <w:pPr>
              <w:spacing w:after="0" w:line="240" w:lineRule="auto"/>
              <w:jc w:val="center"/>
              <w:rPr>
                <w:sz w:val="18"/>
                <w:szCs w:val="18"/>
              </w:rPr>
            </w:pPr>
            <w:commentRangeStart w:id="7"/>
            <w:r w:rsidRPr="00CD6CDD">
              <w:rPr>
                <w:b/>
                <w:bCs/>
                <w:sz w:val="18"/>
                <w:szCs w:val="18"/>
                <w:lang w:val="pt-PT"/>
              </w:rPr>
              <w:t>DSP</w:t>
            </w:r>
            <w:commentRangeEnd w:id="7"/>
            <w:r w:rsidR="00807E47">
              <w:rPr>
                <w:rStyle w:val="Pripombasklic"/>
              </w:rPr>
              <w:commentReference w:id="7"/>
            </w:r>
          </w:p>
        </w:tc>
        <w:tc>
          <w:tcPr>
            <w:tcW w:w="4252" w:type="dxa"/>
            <w:tcBorders>
              <w:top w:val="single" w:sz="8" w:space="0" w:color="000000"/>
              <w:left w:val="single" w:sz="18" w:space="0" w:color="000000"/>
              <w:bottom w:val="single" w:sz="8" w:space="0" w:color="000000"/>
              <w:right w:val="single" w:sz="18" w:space="0" w:color="000000"/>
            </w:tcBorders>
            <w:shd w:val="clear" w:color="auto" w:fill="auto"/>
            <w:tcMar>
              <w:top w:w="9" w:type="dxa"/>
              <w:left w:w="44" w:type="dxa"/>
              <w:bottom w:w="0" w:type="dxa"/>
              <w:right w:w="44" w:type="dxa"/>
            </w:tcMar>
            <w:vAlign w:val="center"/>
            <w:hideMark/>
          </w:tcPr>
          <w:p w14:paraId="35E741CA" w14:textId="77777777" w:rsidR="00F77B1E" w:rsidRPr="00CD6CDD" w:rsidRDefault="00F77B1E" w:rsidP="00677064">
            <w:pPr>
              <w:spacing w:after="0" w:line="240" w:lineRule="auto"/>
              <w:jc w:val="center"/>
              <w:rPr>
                <w:sz w:val="18"/>
                <w:szCs w:val="18"/>
              </w:rPr>
            </w:pPr>
            <w:r w:rsidRPr="00CD6CDD">
              <w:rPr>
                <w:i/>
                <w:iCs/>
                <w:sz w:val="18"/>
                <w:szCs w:val="18"/>
                <w:lang w:val="pt-PT"/>
              </w:rPr>
              <w:t xml:space="preserve">Dinophysis </w:t>
            </w:r>
            <w:r w:rsidRPr="00CD6CDD">
              <w:rPr>
                <w:sz w:val="18"/>
                <w:szCs w:val="18"/>
                <w:lang w:val="pt-PT"/>
              </w:rPr>
              <w:t>spp.</w:t>
            </w:r>
          </w:p>
          <w:p w14:paraId="03D3B0B0" w14:textId="77777777" w:rsidR="00F77B1E" w:rsidRPr="00CD6CDD" w:rsidRDefault="00F77B1E" w:rsidP="00677064">
            <w:pPr>
              <w:spacing w:after="0" w:line="240" w:lineRule="auto"/>
              <w:jc w:val="center"/>
              <w:rPr>
                <w:sz w:val="18"/>
                <w:szCs w:val="18"/>
                <w:lang w:val="pt-PT"/>
              </w:rPr>
            </w:pPr>
            <w:r w:rsidRPr="00CD6CDD">
              <w:rPr>
                <w:iCs/>
                <w:sz w:val="18"/>
                <w:szCs w:val="18"/>
                <w:lang w:val="pt-PT"/>
              </w:rPr>
              <w:t>(</w:t>
            </w:r>
            <w:r>
              <w:rPr>
                <w:i/>
                <w:iCs/>
                <w:sz w:val="18"/>
                <w:szCs w:val="18"/>
                <w:lang w:val="pt-PT"/>
              </w:rPr>
              <w:t>D.</w:t>
            </w:r>
            <w:r w:rsidRPr="00CD6CDD">
              <w:rPr>
                <w:i/>
                <w:iCs/>
                <w:sz w:val="18"/>
                <w:szCs w:val="18"/>
                <w:lang w:val="pt-PT"/>
              </w:rPr>
              <w:t>acuta, D.acuminata</w:t>
            </w:r>
            <w:r>
              <w:rPr>
                <w:i/>
                <w:iCs/>
                <w:sz w:val="18"/>
                <w:szCs w:val="18"/>
                <w:lang w:val="pt-PT"/>
              </w:rPr>
              <w:t>, D.</w:t>
            </w:r>
            <w:r w:rsidRPr="00CD6CDD">
              <w:rPr>
                <w:i/>
                <w:iCs/>
                <w:sz w:val="18"/>
                <w:szCs w:val="18"/>
                <w:lang w:val="pt-PT"/>
              </w:rPr>
              <w:t xml:space="preserve">fortii, D.ovum, </w:t>
            </w:r>
            <w:r>
              <w:rPr>
                <w:i/>
                <w:sz w:val="18"/>
                <w:szCs w:val="18"/>
                <w:lang w:val="pt-PT"/>
              </w:rPr>
              <w:t>D.</w:t>
            </w:r>
            <w:r w:rsidRPr="00CD6CDD">
              <w:rPr>
                <w:i/>
                <w:sz w:val="18"/>
                <w:szCs w:val="18"/>
                <w:lang w:val="pt-PT"/>
              </w:rPr>
              <w:t>caudata</w:t>
            </w:r>
            <w:r w:rsidRPr="00CD6CDD">
              <w:rPr>
                <w:sz w:val="18"/>
                <w:szCs w:val="18"/>
                <w:lang w:val="pt-PT"/>
              </w:rPr>
              <w:t xml:space="preserve">, </w:t>
            </w:r>
            <w:r>
              <w:rPr>
                <w:i/>
                <w:sz w:val="18"/>
                <w:szCs w:val="18"/>
                <w:lang w:val="pt-PT"/>
              </w:rPr>
              <w:t>D.</w:t>
            </w:r>
            <w:r w:rsidRPr="00CD6CDD">
              <w:rPr>
                <w:i/>
                <w:sz w:val="18"/>
                <w:szCs w:val="18"/>
                <w:lang w:val="pt-PT"/>
              </w:rPr>
              <w:t>infundibulum</w:t>
            </w:r>
            <w:r w:rsidRPr="00CD6CDD">
              <w:rPr>
                <w:sz w:val="18"/>
                <w:szCs w:val="18"/>
                <w:lang w:val="pt-PT"/>
              </w:rPr>
              <w:t xml:space="preserve">, </w:t>
            </w:r>
            <w:r>
              <w:rPr>
                <w:i/>
                <w:sz w:val="18"/>
                <w:szCs w:val="18"/>
                <w:lang w:val="pt-PT"/>
              </w:rPr>
              <w:t>D.miles, D.norvegica, D.sacculus, D.</w:t>
            </w:r>
            <w:r w:rsidRPr="00CD6CDD">
              <w:rPr>
                <w:i/>
                <w:sz w:val="18"/>
                <w:szCs w:val="18"/>
                <w:lang w:val="pt-PT"/>
              </w:rPr>
              <w:t>tripos</w:t>
            </w:r>
            <w:r w:rsidRPr="00CD6CDD">
              <w:rPr>
                <w:sz w:val="18"/>
                <w:szCs w:val="18"/>
                <w:lang w:val="pt-PT"/>
              </w:rPr>
              <w:t>)</w:t>
            </w:r>
          </w:p>
          <w:p w14:paraId="6B2DFC4B" w14:textId="77777777" w:rsidR="00F77B1E" w:rsidRPr="00CD6CDD" w:rsidRDefault="00F77B1E" w:rsidP="00677064">
            <w:pPr>
              <w:spacing w:after="0" w:line="240" w:lineRule="auto"/>
              <w:jc w:val="center"/>
              <w:rPr>
                <w:i/>
                <w:sz w:val="18"/>
                <w:szCs w:val="18"/>
                <w:lang w:val="pt-PT"/>
              </w:rPr>
            </w:pPr>
          </w:p>
          <w:p w14:paraId="5E34B777" w14:textId="77777777" w:rsidR="00F77B1E" w:rsidRPr="00CD6CDD" w:rsidRDefault="00F77B1E" w:rsidP="00677064">
            <w:pPr>
              <w:spacing w:after="0" w:line="240" w:lineRule="auto"/>
              <w:jc w:val="center"/>
              <w:rPr>
                <w:i/>
                <w:sz w:val="18"/>
                <w:szCs w:val="18"/>
                <w:lang w:val="pt-PT"/>
              </w:rPr>
            </w:pPr>
            <w:r w:rsidRPr="00CD6CDD">
              <w:rPr>
                <w:i/>
                <w:sz w:val="18"/>
                <w:szCs w:val="18"/>
                <w:lang w:val="pt-PT"/>
              </w:rPr>
              <w:t>Phalacroma</w:t>
            </w:r>
            <w:r w:rsidRPr="00CD6CDD">
              <w:rPr>
                <w:sz w:val="18"/>
                <w:szCs w:val="18"/>
                <w:lang w:val="pt-PT"/>
              </w:rPr>
              <w:t xml:space="preserve"> spp.</w:t>
            </w:r>
          </w:p>
          <w:p w14:paraId="276F3190" w14:textId="77777777" w:rsidR="00F77B1E" w:rsidRPr="00B7004F" w:rsidRDefault="00F77B1E" w:rsidP="00677064">
            <w:pPr>
              <w:spacing w:after="0" w:line="240" w:lineRule="auto"/>
              <w:jc w:val="center"/>
              <w:rPr>
                <w:sz w:val="18"/>
                <w:szCs w:val="18"/>
                <w:lang w:val="pt-PT"/>
              </w:rPr>
            </w:pPr>
            <w:r w:rsidRPr="00CD6CDD">
              <w:rPr>
                <w:sz w:val="18"/>
                <w:szCs w:val="18"/>
                <w:lang w:val="pt-PT"/>
              </w:rPr>
              <w:t>(</w:t>
            </w:r>
            <w:r>
              <w:rPr>
                <w:i/>
                <w:sz w:val="18"/>
                <w:szCs w:val="18"/>
                <w:lang w:val="pt-PT"/>
              </w:rPr>
              <w:t>P.mitra, P.</w:t>
            </w:r>
            <w:r w:rsidRPr="00CD6CDD">
              <w:rPr>
                <w:i/>
                <w:sz w:val="18"/>
                <w:szCs w:val="18"/>
                <w:lang w:val="pt-PT"/>
              </w:rPr>
              <w:t>rotundatum</w:t>
            </w:r>
            <w:r w:rsidRPr="00CD6CDD">
              <w:rPr>
                <w:sz w:val="18"/>
                <w:szCs w:val="18"/>
                <w:lang w:val="pt-PT"/>
              </w:rPr>
              <w:t>)</w:t>
            </w:r>
          </w:p>
        </w:tc>
        <w:tc>
          <w:tcPr>
            <w:tcW w:w="4252" w:type="dxa"/>
            <w:tcBorders>
              <w:top w:val="single" w:sz="8" w:space="0" w:color="000000"/>
              <w:left w:val="single" w:sz="18" w:space="0" w:color="000000"/>
              <w:bottom w:val="single" w:sz="8" w:space="0" w:color="000000"/>
              <w:right w:val="single" w:sz="18" w:space="0" w:color="000000"/>
            </w:tcBorders>
          </w:tcPr>
          <w:p w14:paraId="6FCD3947" w14:textId="77777777" w:rsidR="00F77B1E" w:rsidRDefault="00F77B1E" w:rsidP="009A1DCE">
            <w:pPr>
              <w:spacing w:after="0" w:line="240" w:lineRule="auto"/>
              <w:jc w:val="center"/>
              <w:rPr>
                <w:iCs/>
                <w:sz w:val="18"/>
                <w:szCs w:val="18"/>
                <w:lang w:val="pt-PT"/>
              </w:rPr>
            </w:pPr>
            <w:r>
              <w:rPr>
                <w:iCs/>
                <w:sz w:val="18"/>
                <w:szCs w:val="18"/>
                <w:lang w:val="pt-PT"/>
              </w:rPr>
              <w:t>100</w:t>
            </w:r>
            <w:r w:rsidR="009A1DCE">
              <w:rPr>
                <w:iCs/>
                <w:sz w:val="18"/>
                <w:szCs w:val="18"/>
                <w:lang w:val="pt-PT"/>
              </w:rPr>
              <w:t xml:space="preserve"> for the whole group (Dinophysis spp. and Phlacroma spp.)</w:t>
            </w:r>
          </w:p>
          <w:p w14:paraId="2F1B3C13" w14:textId="77777777" w:rsidR="00882268" w:rsidRPr="00F77B1E" w:rsidRDefault="00882268" w:rsidP="009A1DCE">
            <w:pPr>
              <w:spacing w:after="0" w:line="240" w:lineRule="auto"/>
              <w:jc w:val="center"/>
              <w:rPr>
                <w:iCs/>
                <w:sz w:val="18"/>
                <w:szCs w:val="18"/>
                <w:lang w:val="pt-PT"/>
              </w:rPr>
            </w:pPr>
          </w:p>
        </w:tc>
        <w:tc>
          <w:tcPr>
            <w:tcW w:w="4252" w:type="dxa"/>
            <w:tcBorders>
              <w:top w:val="single" w:sz="8" w:space="0" w:color="000000"/>
              <w:left w:val="single" w:sz="18" w:space="0" w:color="000000"/>
              <w:bottom w:val="single" w:sz="8" w:space="0" w:color="000000"/>
              <w:right w:val="single" w:sz="18" w:space="0" w:color="000000"/>
            </w:tcBorders>
          </w:tcPr>
          <w:p w14:paraId="42DC724E" w14:textId="77777777" w:rsidR="00F77B1E" w:rsidRPr="00F77B1E" w:rsidRDefault="00882268" w:rsidP="00677064">
            <w:pPr>
              <w:spacing w:after="0" w:line="240" w:lineRule="auto"/>
              <w:jc w:val="center"/>
              <w:rPr>
                <w:iCs/>
                <w:sz w:val="18"/>
                <w:szCs w:val="18"/>
                <w:lang w:val="pt-PT"/>
              </w:rPr>
            </w:pPr>
            <w:r>
              <w:rPr>
                <w:iCs/>
                <w:sz w:val="18"/>
                <w:szCs w:val="18"/>
                <w:lang w:val="pt-PT"/>
              </w:rPr>
              <w:t>150</w:t>
            </w:r>
          </w:p>
        </w:tc>
      </w:tr>
      <w:tr w:rsidR="00F77B1E" w:rsidRPr="00CD6CDD" w14:paraId="01F913C3" w14:textId="77777777" w:rsidTr="009A1DCE">
        <w:trPr>
          <w:trHeight w:val="869"/>
        </w:trPr>
        <w:tc>
          <w:tcPr>
            <w:tcW w:w="1701" w:type="dxa"/>
            <w:vMerge/>
            <w:tcBorders>
              <w:top w:val="single" w:sz="8" w:space="0" w:color="000000"/>
              <w:left w:val="single" w:sz="18" w:space="0" w:color="000000"/>
              <w:bottom w:val="single" w:sz="8" w:space="0" w:color="000000"/>
              <w:right w:val="single" w:sz="18" w:space="0" w:color="000000"/>
            </w:tcBorders>
            <w:vAlign w:val="center"/>
            <w:hideMark/>
          </w:tcPr>
          <w:p w14:paraId="629FAC34" w14:textId="77777777" w:rsidR="00F77B1E" w:rsidRPr="00CD6CDD" w:rsidRDefault="00F77B1E" w:rsidP="00677064">
            <w:pPr>
              <w:spacing w:after="0" w:line="240" w:lineRule="auto"/>
              <w:jc w:val="center"/>
              <w:rPr>
                <w:sz w:val="18"/>
                <w:szCs w:val="18"/>
              </w:rPr>
            </w:pPr>
          </w:p>
        </w:tc>
        <w:tc>
          <w:tcPr>
            <w:tcW w:w="4252" w:type="dxa"/>
            <w:tcBorders>
              <w:top w:val="single" w:sz="8" w:space="0" w:color="000000"/>
              <w:left w:val="single" w:sz="18" w:space="0" w:color="000000"/>
              <w:bottom w:val="single" w:sz="8" w:space="0" w:color="000000"/>
              <w:right w:val="single" w:sz="18" w:space="0" w:color="000000"/>
            </w:tcBorders>
            <w:shd w:val="clear" w:color="auto" w:fill="auto"/>
            <w:tcMar>
              <w:top w:w="9" w:type="dxa"/>
              <w:left w:w="44" w:type="dxa"/>
              <w:bottom w:w="0" w:type="dxa"/>
              <w:right w:w="44" w:type="dxa"/>
            </w:tcMar>
            <w:vAlign w:val="center"/>
            <w:hideMark/>
          </w:tcPr>
          <w:p w14:paraId="229E23A7" w14:textId="77777777" w:rsidR="00F77B1E" w:rsidRPr="00335D52" w:rsidRDefault="00F77B1E" w:rsidP="00677064">
            <w:pPr>
              <w:spacing w:after="0" w:line="240" w:lineRule="auto"/>
              <w:jc w:val="center"/>
              <w:rPr>
                <w:sz w:val="18"/>
                <w:szCs w:val="18"/>
                <w:lang w:val="pt-PT"/>
              </w:rPr>
            </w:pPr>
            <w:r w:rsidRPr="00CD6CDD">
              <w:rPr>
                <w:i/>
                <w:iCs/>
                <w:sz w:val="18"/>
                <w:szCs w:val="18"/>
                <w:lang w:val="pt-PT"/>
              </w:rPr>
              <w:t>Prorocentrum</w:t>
            </w:r>
            <w:r w:rsidRPr="00CD6CDD">
              <w:rPr>
                <w:sz w:val="18"/>
                <w:szCs w:val="18"/>
                <w:lang w:val="pt-PT"/>
              </w:rPr>
              <w:t xml:space="preserve"> spp. except </w:t>
            </w:r>
            <w:r w:rsidRPr="00CD6CDD">
              <w:rPr>
                <w:i/>
                <w:sz w:val="18"/>
                <w:szCs w:val="18"/>
                <w:lang w:val="pt-PT"/>
              </w:rPr>
              <w:t xml:space="preserve">P. </w:t>
            </w:r>
            <w:r>
              <w:rPr>
                <w:i/>
                <w:sz w:val="18"/>
                <w:szCs w:val="18"/>
                <w:lang w:val="pt-PT"/>
              </w:rPr>
              <w:t>cordatum</w:t>
            </w:r>
          </w:p>
          <w:p w14:paraId="27CA9290" w14:textId="77777777" w:rsidR="00F77B1E" w:rsidRPr="00CD6CDD" w:rsidRDefault="00F77B1E" w:rsidP="00677064">
            <w:pPr>
              <w:spacing w:after="0" w:line="240" w:lineRule="auto"/>
              <w:jc w:val="center"/>
              <w:rPr>
                <w:sz w:val="18"/>
                <w:szCs w:val="18"/>
              </w:rPr>
            </w:pPr>
            <w:r w:rsidRPr="00CD6CDD">
              <w:rPr>
                <w:sz w:val="18"/>
                <w:szCs w:val="18"/>
                <w:lang w:val="pt-PT"/>
              </w:rPr>
              <w:t>(</w:t>
            </w:r>
            <w:r>
              <w:rPr>
                <w:i/>
                <w:iCs/>
                <w:sz w:val="18"/>
                <w:szCs w:val="18"/>
                <w:lang w:val="pt-PT"/>
              </w:rPr>
              <w:t>P.</w:t>
            </w:r>
            <w:r w:rsidRPr="00CD6CDD">
              <w:rPr>
                <w:i/>
                <w:iCs/>
                <w:sz w:val="18"/>
                <w:szCs w:val="18"/>
                <w:lang w:val="pt-PT"/>
              </w:rPr>
              <w:t xml:space="preserve">lima, </w:t>
            </w:r>
            <w:r>
              <w:rPr>
                <w:i/>
                <w:sz w:val="18"/>
                <w:szCs w:val="18"/>
                <w:lang w:val="pt-PT"/>
              </w:rPr>
              <w:t>P.</w:t>
            </w:r>
            <w:r w:rsidRPr="00CD6CDD">
              <w:rPr>
                <w:i/>
                <w:sz w:val="18"/>
                <w:szCs w:val="18"/>
                <w:lang w:val="pt-PT"/>
              </w:rPr>
              <w:t>belizeanum</w:t>
            </w:r>
            <w:r w:rsidRPr="00CD6CDD">
              <w:rPr>
                <w:sz w:val="18"/>
                <w:szCs w:val="18"/>
                <w:lang w:val="pt-PT"/>
              </w:rPr>
              <w:t xml:space="preserve">, </w:t>
            </w:r>
            <w:proofErr w:type="spellStart"/>
            <w:r>
              <w:rPr>
                <w:i/>
                <w:sz w:val="18"/>
                <w:szCs w:val="18"/>
              </w:rPr>
              <w:t>P.concavum</w:t>
            </w:r>
            <w:proofErr w:type="spellEnd"/>
            <w:r>
              <w:rPr>
                <w:i/>
                <w:sz w:val="18"/>
                <w:szCs w:val="18"/>
              </w:rPr>
              <w:t xml:space="preserve">, </w:t>
            </w:r>
            <w:r w:rsidRPr="00335D52">
              <w:rPr>
                <w:i/>
                <w:sz w:val="18"/>
                <w:szCs w:val="18"/>
                <w:lang w:val="pt-PT"/>
              </w:rPr>
              <w:t xml:space="preserve">P. </w:t>
            </w:r>
            <w:r>
              <w:rPr>
                <w:i/>
                <w:sz w:val="18"/>
                <w:szCs w:val="18"/>
                <w:lang w:val="pt-PT"/>
              </w:rPr>
              <w:t>c</w:t>
            </w:r>
            <w:r w:rsidRPr="00335D52">
              <w:rPr>
                <w:i/>
                <w:sz w:val="18"/>
                <w:szCs w:val="18"/>
                <w:lang w:val="pt-PT"/>
              </w:rPr>
              <w:t>aipirignum</w:t>
            </w:r>
            <w:r>
              <w:rPr>
                <w:i/>
                <w:sz w:val="18"/>
                <w:szCs w:val="18"/>
                <w:lang w:val="pt-PT"/>
              </w:rPr>
              <w:t>,</w:t>
            </w:r>
            <w:r>
              <w:rPr>
                <w:i/>
                <w:sz w:val="18"/>
                <w:szCs w:val="18"/>
              </w:rPr>
              <w:t xml:space="preserve"> </w:t>
            </w:r>
            <w:proofErr w:type="spellStart"/>
            <w:r>
              <w:rPr>
                <w:i/>
                <w:sz w:val="18"/>
                <w:szCs w:val="18"/>
              </w:rPr>
              <w:t>P.foraminosum</w:t>
            </w:r>
            <w:proofErr w:type="spellEnd"/>
            <w:r>
              <w:rPr>
                <w:i/>
                <w:sz w:val="18"/>
                <w:szCs w:val="18"/>
              </w:rPr>
              <w:t xml:space="preserve">, </w:t>
            </w:r>
            <w:proofErr w:type="spellStart"/>
            <w:r>
              <w:rPr>
                <w:i/>
                <w:sz w:val="18"/>
                <w:szCs w:val="18"/>
              </w:rPr>
              <w:t>P.faustiae</w:t>
            </w:r>
            <w:proofErr w:type="spellEnd"/>
            <w:r>
              <w:rPr>
                <w:i/>
                <w:sz w:val="18"/>
                <w:szCs w:val="18"/>
              </w:rPr>
              <w:t xml:space="preserve">, </w:t>
            </w:r>
            <w:proofErr w:type="spellStart"/>
            <w:r>
              <w:rPr>
                <w:i/>
                <w:sz w:val="18"/>
                <w:szCs w:val="18"/>
              </w:rPr>
              <w:t>P.hoffmannianum</w:t>
            </w:r>
            <w:proofErr w:type="spellEnd"/>
            <w:r>
              <w:rPr>
                <w:i/>
                <w:sz w:val="18"/>
                <w:szCs w:val="18"/>
              </w:rPr>
              <w:t xml:space="preserve">, </w:t>
            </w:r>
            <w:r w:rsidRPr="00CD6CDD">
              <w:rPr>
                <w:i/>
                <w:sz w:val="18"/>
                <w:szCs w:val="18"/>
              </w:rPr>
              <w:t>P</w:t>
            </w:r>
            <w:r>
              <w:rPr>
                <w:i/>
                <w:sz w:val="18"/>
                <w:szCs w:val="18"/>
              </w:rPr>
              <w:t xml:space="preserve">. </w:t>
            </w:r>
            <w:proofErr w:type="spellStart"/>
            <w:r>
              <w:rPr>
                <w:i/>
                <w:sz w:val="18"/>
                <w:szCs w:val="18"/>
              </w:rPr>
              <w:t>mexicanum</w:t>
            </w:r>
            <w:proofErr w:type="spellEnd"/>
            <w:r>
              <w:rPr>
                <w:i/>
                <w:sz w:val="18"/>
                <w:szCs w:val="18"/>
              </w:rPr>
              <w:t>/</w:t>
            </w:r>
            <w:proofErr w:type="spellStart"/>
            <w:r>
              <w:rPr>
                <w:i/>
                <w:sz w:val="18"/>
                <w:szCs w:val="18"/>
              </w:rPr>
              <w:t>rhathymum</w:t>
            </w:r>
            <w:proofErr w:type="spellEnd"/>
            <w:r w:rsidRPr="00CD6CDD">
              <w:rPr>
                <w:i/>
                <w:sz w:val="18"/>
                <w:szCs w:val="18"/>
              </w:rPr>
              <w:t>)</w:t>
            </w:r>
          </w:p>
        </w:tc>
        <w:tc>
          <w:tcPr>
            <w:tcW w:w="4252" w:type="dxa"/>
            <w:tcBorders>
              <w:top w:val="single" w:sz="8" w:space="0" w:color="000000"/>
              <w:left w:val="single" w:sz="18" w:space="0" w:color="000000"/>
              <w:bottom w:val="single" w:sz="8" w:space="0" w:color="000000"/>
              <w:right w:val="single" w:sz="18" w:space="0" w:color="000000"/>
            </w:tcBorders>
          </w:tcPr>
          <w:p w14:paraId="21657070" w14:textId="77777777" w:rsidR="00F77B1E" w:rsidRPr="00F77B1E" w:rsidRDefault="00F77B1E" w:rsidP="00F77B1E">
            <w:pPr>
              <w:spacing w:after="0" w:line="240" w:lineRule="auto"/>
              <w:jc w:val="center"/>
              <w:rPr>
                <w:iCs/>
                <w:sz w:val="18"/>
                <w:szCs w:val="18"/>
                <w:lang w:val="pt-PT"/>
              </w:rPr>
            </w:pPr>
            <w:r>
              <w:rPr>
                <w:iCs/>
                <w:sz w:val="18"/>
                <w:szCs w:val="18"/>
                <w:lang w:val="pt-PT"/>
              </w:rPr>
              <w:t>100 (regularly detected only P. lima</w:t>
            </w:r>
            <w:r w:rsidR="009A1DCE">
              <w:rPr>
                <w:iCs/>
                <w:sz w:val="18"/>
                <w:szCs w:val="18"/>
                <w:lang w:val="pt-PT"/>
              </w:rPr>
              <w:t xml:space="preserve"> in very low numbers</w:t>
            </w:r>
            <w:r>
              <w:rPr>
                <w:iCs/>
                <w:sz w:val="18"/>
                <w:szCs w:val="18"/>
                <w:lang w:val="pt-PT"/>
              </w:rPr>
              <w:t>)</w:t>
            </w:r>
          </w:p>
        </w:tc>
        <w:tc>
          <w:tcPr>
            <w:tcW w:w="4252" w:type="dxa"/>
            <w:tcBorders>
              <w:top w:val="single" w:sz="8" w:space="0" w:color="000000"/>
              <w:left w:val="single" w:sz="18" w:space="0" w:color="000000"/>
              <w:bottom w:val="single" w:sz="8" w:space="0" w:color="000000"/>
              <w:right w:val="single" w:sz="18" w:space="0" w:color="000000"/>
            </w:tcBorders>
          </w:tcPr>
          <w:p w14:paraId="4B972F29" w14:textId="77777777" w:rsidR="00F77B1E" w:rsidRPr="00F77B1E" w:rsidRDefault="009A1DCE" w:rsidP="00677064">
            <w:pPr>
              <w:spacing w:after="0" w:line="240" w:lineRule="auto"/>
              <w:jc w:val="center"/>
              <w:rPr>
                <w:iCs/>
                <w:sz w:val="18"/>
                <w:szCs w:val="18"/>
                <w:lang w:val="pt-PT"/>
              </w:rPr>
            </w:pPr>
            <w:r>
              <w:rPr>
                <w:iCs/>
                <w:sz w:val="18"/>
                <w:szCs w:val="18"/>
                <w:lang w:val="pt-PT"/>
              </w:rPr>
              <w:t>Not established</w:t>
            </w:r>
          </w:p>
        </w:tc>
      </w:tr>
      <w:tr w:rsidR="00F77B1E" w:rsidRPr="00CD6CDD" w14:paraId="2570047B" w14:textId="77777777" w:rsidTr="009A1DCE">
        <w:trPr>
          <w:trHeight w:val="1040"/>
        </w:trPr>
        <w:tc>
          <w:tcPr>
            <w:tcW w:w="1701" w:type="dxa"/>
            <w:tcBorders>
              <w:top w:val="single" w:sz="8" w:space="0" w:color="000000"/>
              <w:left w:val="single" w:sz="18" w:space="0" w:color="000000"/>
              <w:bottom w:val="single" w:sz="8" w:space="0" w:color="000000"/>
              <w:right w:val="single" w:sz="18" w:space="0" w:color="000000"/>
            </w:tcBorders>
            <w:shd w:val="clear" w:color="auto" w:fill="auto"/>
            <w:tcMar>
              <w:top w:w="9" w:type="dxa"/>
              <w:left w:w="44" w:type="dxa"/>
              <w:bottom w:w="0" w:type="dxa"/>
              <w:right w:w="44" w:type="dxa"/>
            </w:tcMar>
            <w:vAlign w:val="center"/>
            <w:hideMark/>
          </w:tcPr>
          <w:p w14:paraId="4B77C77A" w14:textId="77777777" w:rsidR="00F77B1E" w:rsidRPr="00CD6CDD" w:rsidRDefault="00F77B1E" w:rsidP="00677064">
            <w:pPr>
              <w:spacing w:after="0" w:line="240" w:lineRule="auto"/>
              <w:jc w:val="center"/>
              <w:rPr>
                <w:sz w:val="18"/>
                <w:szCs w:val="18"/>
              </w:rPr>
            </w:pPr>
            <w:r w:rsidRPr="00CD6CDD">
              <w:rPr>
                <w:b/>
                <w:bCs/>
                <w:sz w:val="18"/>
                <w:szCs w:val="18"/>
                <w:lang w:val="pt-PT"/>
              </w:rPr>
              <w:t>AZP</w:t>
            </w:r>
          </w:p>
        </w:tc>
        <w:tc>
          <w:tcPr>
            <w:tcW w:w="4252" w:type="dxa"/>
            <w:tcBorders>
              <w:top w:val="single" w:sz="8" w:space="0" w:color="000000"/>
              <w:left w:val="single" w:sz="18" w:space="0" w:color="000000"/>
              <w:bottom w:val="single" w:sz="8" w:space="0" w:color="000000"/>
              <w:right w:val="single" w:sz="18" w:space="0" w:color="000000"/>
            </w:tcBorders>
            <w:shd w:val="clear" w:color="auto" w:fill="auto"/>
            <w:tcMar>
              <w:top w:w="9" w:type="dxa"/>
              <w:left w:w="44" w:type="dxa"/>
              <w:bottom w:w="0" w:type="dxa"/>
              <w:right w:w="44" w:type="dxa"/>
            </w:tcMar>
            <w:vAlign w:val="center"/>
            <w:hideMark/>
          </w:tcPr>
          <w:p w14:paraId="4D2C7088" w14:textId="77777777" w:rsidR="00F77B1E" w:rsidRPr="00CD6CDD" w:rsidRDefault="00F77B1E" w:rsidP="00677064">
            <w:pPr>
              <w:spacing w:after="0" w:line="240" w:lineRule="auto"/>
              <w:jc w:val="center"/>
              <w:rPr>
                <w:sz w:val="18"/>
                <w:szCs w:val="18"/>
              </w:rPr>
            </w:pPr>
            <w:r w:rsidRPr="00CD6CDD">
              <w:rPr>
                <w:i/>
                <w:iCs/>
                <w:sz w:val="18"/>
                <w:szCs w:val="18"/>
                <w:lang w:val="pt-PT"/>
              </w:rPr>
              <w:t xml:space="preserve">Azadinium </w:t>
            </w:r>
            <w:r w:rsidRPr="00CD6CDD">
              <w:rPr>
                <w:sz w:val="18"/>
                <w:szCs w:val="18"/>
                <w:lang w:val="pt-PT"/>
              </w:rPr>
              <w:t>spp.</w:t>
            </w:r>
          </w:p>
          <w:p w14:paraId="3CE600C0" w14:textId="77777777" w:rsidR="00F77B1E" w:rsidRPr="00CD6CDD" w:rsidRDefault="00F77B1E" w:rsidP="00677064">
            <w:pPr>
              <w:spacing w:after="0" w:line="240" w:lineRule="auto"/>
              <w:jc w:val="center"/>
              <w:rPr>
                <w:i/>
                <w:iCs/>
                <w:sz w:val="18"/>
                <w:szCs w:val="18"/>
                <w:lang w:val="pt-PT"/>
              </w:rPr>
            </w:pPr>
            <w:r>
              <w:rPr>
                <w:i/>
                <w:iCs/>
                <w:sz w:val="18"/>
                <w:szCs w:val="18"/>
                <w:lang w:val="pt-PT"/>
              </w:rPr>
              <w:t>(A.poporum, A.spinosum, A.</w:t>
            </w:r>
            <w:r w:rsidRPr="00CD6CDD">
              <w:rPr>
                <w:i/>
                <w:iCs/>
                <w:sz w:val="18"/>
                <w:szCs w:val="18"/>
                <w:lang w:val="pt-PT"/>
              </w:rPr>
              <w:t>dexteroporum</w:t>
            </w:r>
            <w:r w:rsidRPr="00974E49">
              <w:rPr>
                <w:i/>
                <w:iCs/>
                <w:sz w:val="18"/>
                <w:szCs w:val="18"/>
                <w:lang w:val="pt-PT"/>
              </w:rPr>
              <w:t>, A.luciferelloides</w:t>
            </w:r>
            <w:r w:rsidRPr="00CD6CDD">
              <w:rPr>
                <w:i/>
                <w:iCs/>
                <w:sz w:val="18"/>
                <w:szCs w:val="18"/>
                <w:lang w:val="pt-PT"/>
              </w:rPr>
              <w:t>)</w:t>
            </w:r>
          </w:p>
          <w:p w14:paraId="5EB79C71" w14:textId="77777777" w:rsidR="00F77B1E" w:rsidRPr="00CD6CDD" w:rsidRDefault="00F77B1E" w:rsidP="00677064">
            <w:pPr>
              <w:spacing w:after="0" w:line="240" w:lineRule="auto"/>
              <w:jc w:val="center"/>
              <w:rPr>
                <w:i/>
                <w:iCs/>
                <w:sz w:val="18"/>
                <w:szCs w:val="18"/>
                <w:lang w:val="pt-PT"/>
              </w:rPr>
            </w:pPr>
          </w:p>
          <w:p w14:paraId="44F97AF6" w14:textId="77777777" w:rsidR="00F77B1E" w:rsidRPr="00CD6CDD" w:rsidRDefault="00F77B1E" w:rsidP="00677064">
            <w:pPr>
              <w:spacing w:after="0" w:line="240" w:lineRule="auto"/>
              <w:jc w:val="center"/>
              <w:rPr>
                <w:i/>
                <w:iCs/>
                <w:sz w:val="18"/>
                <w:szCs w:val="18"/>
                <w:lang w:val="pt-PT"/>
              </w:rPr>
            </w:pPr>
            <w:r w:rsidRPr="00CD6CDD">
              <w:rPr>
                <w:i/>
                <w:iCs/>
                <w:sz w:val="18"/>
                <w:szCs w:val="18"/>
                <w:lang w:val="pt-PT"/>
              </w:rPr>
              <w:t>Amphidoma languida</w:t>
            </w:r>
          </w:p>
        </w:tc>
        <w:tc>
          <w:tcPr>
            <w:tcW w:w="4252" w:type="dxa"/>
            <w:tcBorders>
              <w:top w:val="single" w:sz="8" w:space="0" w:color="000000"/>
              <w:left w:val="single" w:sz="18" w:space="0" w:color="000000"/>
              <w:bottom w:val="single" w:sz="8" w:space="0" w:color="000000"/>
              <w:right w:val="single" w:sz="18" w:space="0" w:color="000000"/>
            </w:tcBorders>
          </w:tcPr>
          <w:p w14:paraId="31EEF607" w14:textId="77777777" w:rsidR="00F77B1E" w:rsidRPr="00F77B1E" w:rsidRDefault="00F77B1E" w:rsidP="00677064">
            <w:pPr>
              <w:spacing w:after="0" w:line="240" w:lineRule="auto"/>
              <w:jc w:val="center"/>
              <w:rPr>
                <w:iCs/>
                <w:sz w:val="18"/>
                <w:szCs w:val="18"/>
                <w:lang w:val="pt-PT"/>
              </w:rPr>
            </w:pPr>
            <w:commentRangeStart w:id="9"/>
            <w:r>
              <w:rPr>
                <w:sz w:val="18"/>
                <w:szCs w:val="18"/>
                <w:lang w:val="pt-PT"/>
              </w:rPr>
              <w:t>Monito</w:t>
            </w:r>
            <w:r w:rsidR="009A1DCE">
              <w:rPr>
                <w:sz w:val="18"/>
                <w:szCs w:val="18"/>
                <w:lang w:val="pt-PT"/>
              </w:rPr>
              <w:t>r</w:t>
            </w:r>
            <w:r>
              <w:rPr>
                <w:sz w:val="18"/>
                <w:szCs w:val="18"/>
                <w:lang w:val="pt-PT"/>
              </w:rPr>
              <w:t>ed but never detected</w:t>
            </w:r>
            <w:commentRangeEnd w:id="9"/>
            <w:r w:rsidR="00807E47">
              <w:rPr>
                <w:rStyle w:val="Pripombasklic"/>
              </w:rPr>
              <w:commentReference w:id="9"/>
            </w:r>
          </w:p>
        </w:tc>
        <w:tc>
          <w:tcPr>
            <w:tcW w:w="4252" w:type="dxa"/>
            <w:tcBorders>
              <w:top w:val="single" w:sz="8" w:space="0" w:color="000000"/>
              <w:left w:val="single" w:sz="18" w:space="0" w:color="000000"/>
              <w:bottom w:val="single" w:sz="8" w:space="0" w:color="000000"/>
              <w:right w:val="single" w:sz="18" w:space="0" w:color="000000"/>
            </w:tcBorders>
          </w:tcPr>
          <w:p w14:paraId="37612909" w14:textId="77777777" w:rsidR="00F77B1E" w:rsidRPr="00F77B1E" w:rsidRDefault="009A1DCE" w:rsidP="00677064">
            <w:pPr>
              <w:spacing w:after="0" w:line="240" w:lineRule="auto"/>
              <w:jc w:val="center"/>
              <w:rPr>
                <w:iCs/>
                <w:sz w:val="18"/>
                <w:szCs w:val="18"/>
                <w:lang w:val="pt-PT"/>
              </w:rPr>
            </w:pPr>
            <w:r>
              <w:rPr>
                <w:sz w:val="18"/>
                <w:szCs w:val="18"/>
                <w:lang w:val="pt-PT"/>
              </w:rPr>
              <w:t>Monitored but never detected</w:t>
            </w:r>
          </w:p>
        </w:tc>
      </w:tr>
      <w:tr w:rsidR="00F77B1E" w:rsidRPr="00CD6CDD" w14:paraId="320C4D29" w14:textId="77777777" w:rsidTr="009A1DCE">
        <w:trPr>
          <w:trHeight w:val="922"/>
        </w:trPr>
        <w:tc>
          <w:tcPr>
            <w:tcW w:w="1701" w:type="dxa"/>
            <w:tcBorders>
              <w:top w:val="single" w:sz="8" w:space="0" w:color="000000"/>
              <w:left w:val="single" w:sz="18" w:space="0" w:color="000000"/>
              <w:bottom w:val="single" w:sz="18" w:space="0" w:color="000000"/>
              <w:right w:val="single" w:sz="18" w:space="0" w:color="000000"/>
            </w:tcBorders>
            <w:shd w:val="clear" w:color="auto" w:fill="auto"/>
            <w:tcMar>
              <w:top w:w="9" w:type="dxa"/>
              <w:left w:w="44" w:type="dxa"/>
              <w:bottom w:w="0" w:type="dxa"/>
              <w:right w:w="44" w:type="dxa"/>
            </w:tcMar>
            <w:vAlign w:val="center"/>
            <w:hideMark/>
          </w:tcPr>
          <w:p w14:paraId="55689DBA" w14:textId="77777777" w:rsidR="00F77B1E" w:rsidRPr="00CD6CDD" w:rsidRDefault="00F77B1E" w:rsidP="00677064">
            <w:pPr>
              <w:spacing w:after="0" w:line="240" w:lineRule="auto"/>
              <w:jc w:val="center"/>
              <w:rPr>
                <w:sz w:val="18"/>
                <w:szCs w:val="18"/>
              </w:rPr>
            </w:pPr>
            <w:r w:rsidRPr="00CD6CDD">
              <w:rPr>
                <w:b/>
                <w:bCs/>
                <w:sz w:val="18"/>
                <w:szCs w:val="18"/>
                <w:lang w:val="pt-PT"/>
              </w:rPr>
              <w:lastRenderedPageBreak/>
              <w:t>YTXs</w:t>
            </w:r>
          </w:p>
        </w:tc>
        <w:tc>
          <w:tcPr>
            <w:tcW w:w="4252" w:type="dxa"/>
            <w:tcBorders>
              <w:top w:val="single" w:sz="8" w:space="0" w:color="000000"/>
              <w:left w:val="single" w:sz="18" w:space="0" w:color="000000"/>
              <w:bottom w:val="single" w:sz="18" w:space="0" w:color="000000"/>
              <w:right w:val="single" w:sz="18" w:space="0" w:color="000000"/>
            </w:tcBorders>
            <w:shd w:val="clear" w:color="auto" w:fill="auto"/>
            <w:tcMar>
              <w:top w:w="9" w:type="dxa"/>
              <w:left w:w="44" w:type="dxa"/>
              <w:bottom w:w="0" w:type="dxa"/>
              <w:right w:w="44" w:type="dxa"/>
            </w:tcMar>
            <w:vAlign w:val="center"/>
            <w:hideMark/>
          </w:tcPr>
          <w:p w14:paraId="2977C782" w14:textId="77777777" w:rsidR="00F77B1E" w:rsidRPr="00CD6CDD" w:rsidRDefault="00F77B1E" w:rsidP="00677064">
            <w:pPr>
              <w:spacing w:after="0" w:line="240" w:lineRule="auto"/>
              <w:jc w:val="center"/>
              <w:rPr>
                <w:i/>
                <w:iCs/>
                <w:sz w:val="18"/>
                <w:szCs w:val="18"/>
                <w:lang w:val="pt-PT"/>
              </w:rPr>
            </w:pPr>
            <w:r w:rsidRPr="00CD6CDD">
              <w:rPr>
                <w:i/>
                <w:iCs/>
                <w:sz w:val="18"/>
                <w:szCs w:val="18"/>
                <w:lang w:val="pt-PT"/>
              </w:rPr>
              <w:t>Gonyaulax spinifera</w:t>
            </w:r>
          </w:p>
          <w:p w14:paraId="732D7F05" w14:textId="77777777" w:rsidR="00F77B1E" w:rsidRPr="00CD6CDD" w:rsidRDefault="00F77B1E" w:rsidP="00677064">
            <w:pPr>
              <w:spacing w:after="0" w:line="240" w:lineRule="auto"/>
              <w:jc w:val="center"/>
              <w:rPr>
                <w:sz w:val="18"/>
                <w:szCs w:val="18"/>
              </w:rPr>
            </w:pPr>
            <w:r w:rsidRPr="00CD6CDD">
              <w:rPr>
                <w:i/>
                <w:iCs/>
                <w:sz w:val="18"/>
                <w:szCs w:val="18"/>
                <w:lang w:val="pt-PT"/>
              </w:rPr>
              <w:t>Gonyaulax taylorii</w:t>
            </w:r>
          </w:p>
          <w:p w14:paraId="336ED6E2" w14:textId="77777777" w:rsidR="00F77B1E" w:rsidRPr="00CD6CDD" w:rsidRDefault="00F77B1E" w:rsidP="00677064">
            <w:pPr>
              <w:spacing w:after="0" w:line="240" w:lineRule="auto"/>
              <w:jc w:val="center"/>
              <w:rPr>
                <w:sz w:val="18"/>
                <w:szCs w:val="18"/>
              </w:rPr>
            </w:pPr>
            <w:r w:rsidRPr="00CD6CDD">
              <w:rPr>
                <w:i/>
                <w:iCs/>
                <w:sz w:val="18"/>
                <w:szCs w:val="18"/>
                <w:lang w:val="pt-PT"/>
              </w:rPr>
              <w:t>Lingulodinium polyedr</w:t>
            </w:r>
            <w:r>
              <w:rPr>
                <w:i/>
                <w:iCs/>
                <w:sz w:val="18"/>
                <w:szCs w:val="18"/>
                <w:lang w:val="pt-PT"/>
              </w:rPr>
              <w:t>a</w:t>
            </w:r>
          </w:p>
          <w:p w14:paraId="3E365D84" w14:textId="77777777" w:rsidR="00F77B1E" w:rsidRPr="00CD6CDD" w:rsidRDefault="00F77B1E" w:rsidP="00677064">
            <w:pPr>
              <w:spacing w:after="0" w:line="240" w:lineRule="auto"/>
              <w:jc w:val="center"/>
              <w:rPr>
                <w:sz w:val="18"/>
                <w:szCs w:val="18"/>
              </w:rPr>
            </w:pPr>
            <w:r w:rsidRPr="00CD6CDD">
              <w:rPr>
                <w:i/>
                <w:iCs/>
                <w:sz w:val="18"/>
                <w:szCs w:val="18"/>
                <w:lang w:val="pt-PT"/>
              </w:rPr>
              <w:t>Protoceratium reticulatum</w:t>
            </w:r>
          </w:p>
        </w:tc>
        <w:tc>
          <w:tcPr>
            <w:tcW w:w="4252" w:type="dxa"/>
            <w:tcBorders>
              <w:top w:val="single" w:sz="8" w:space="0" w:color="000000"/>
              <w:left w:val="single" w:sz="18" w:space="0" w:color="000000"/>
              <w:bottom w:val="single" w:sz="18" w:space="0" w:color="000000"/>
              <w:right w:val="single" w:sz="18" w:space="0" w:color="000000"/>
            </w:tcBorders>
          </w:tcPr>
          <w:p w14:paraId="46AE5A62" w14:textId="77777777" w:rsidR="00E053D6" w:rsidRDefault="00E053D6" w:rsidP="00677064">
            <w:pPr>
              <w:spacing w:after="0" w:line="240" w:lineRule="auto"/>
              <w:jc w:val="center"/>
              <w:rPr>
                <w:iCs/>
                <w:sz w:val="18"/>
                <w:szCs w:val="18"/>
                <w:lang w:val="pt-PT"/>
              </w:rPr>
            </w:pPr>
            <w:commentRangeStart w:id="10"/>
            <w:r>
              <w:rPr>
                <w:iCs/>
                <w:sz w:val="18"/>
                <w:szCs w:val="18"/>
                <w:lang w:val="pt-PT"/>
              </w:rPr>
              <w:t>500</w:t>
            </w:r>
            <w:commentRangeEnd w:id="10"/>
            <w:r w:rsidR="00807E47">
              <w:rPr>
                <w:rStyle w:val="Pripombasklic"/>
              </w:rPr>
              <w:commentReference w:id="10"/>
            </w:r>
            <w:r>
              <w:rPr>
                <w:iCs/>
                <w:sz w:val="18"/>
                <w:szCs w:val="18"/>
                <w:lang w:val="pt-PT"/>
              </w:rPr>
              <w:t xml:space="preserve">  ??</w:t>
            </w:r>
          </w:p>
          <w:p w14:paraId="29CE3BBE" w14:textId="77777777" w:rsidR="00F77B1E" w:rsidRPr="00F77B1E" w:rsidRDefault="00E053D6" w:rsidP="00E053D6">
            <w:pPr>
              <w:spacing w:after="0" w:line="240" w:lineRule="auto"/>
              <w:jc w:val="center"/>
              <w:rPr>
                <w:iCs/>
                <w:sz w:val="18"/>
                <w:szCs w:val="18"/>
                <w:lang w:val="pt-PT"/>
              </w:rPr>
            </w:pPr>
            <w:r>
              <w:rPr>
                <w:iCs/>
                <w:sz w:val="18"/>
                <w:szCs w:val="18"/>
                <w:lang w:val="pt-PT"/>
              </w:rPr>
              <w:t>V letu 2010, ko je bilo dolgo časa zaprto in so bili še mišji testi, je bilo maja 2010 max št. YTX vrst (L. polyedra) 1170 cel/l. Ztao sem napisala, da postanemo pozorni pri 500,</w:t>
            </w:r>
          </w:p>
        </w:tc>
        <w:tc>
          <w:tcPr>
            <w:tcW w:w="4252" w:type="dxa"/>
            <w:tcBorders>
              <w:top w:val="single" w:sz="8" w:space="0" w:color="000000"/>
              <w:left w:val="single" w:sz="18" w:space="0" w:color="000000"/>
              <w:bottom w:val="single" w:sz="18" w:space="0" w:color="000000"/>
              <w:right w:val="single" w:sz="18" w:space="0" w:color="000000"/>
            </w:tcBorders>
          </w:tcPr>
          <w:p w14:paraId="67D6AF34" w14:textId="77777777" w:rsidR="00F77B1E" w:rsidRPr="00F77B1E" w:rsidRDefault="00E513D1" w:rsidP="00677064">
            <w:pPr>
              <w:spacing w:after="0" w:line="240" w:lineRule="auto"/>
              <w:jc w:val="center"/>
              <w:rPr>
                <w:iCs/>
                <w:sz w:val="18"/>
                <w:szCs w:val="18"/>
                <w:lang w:val="pt-PT"/>
              </w:rPr>
            </w:pPr>
            <w:r>
              <w:rPr>
                <w:iCs/>
                <w:sz w:val="18"/>
                <w:szCs w:val="18"/>
                <w:lang w:val="pt-PT"/>
              </w:rPr>
              <w:t>Not established</w:t>
            </w:r>
          </w:p>
        </w:tc>
      </w:tr>
    </w:tbl>
    <w:p w14:paraId="1CF8ED9F" w14:textId="77777777" w:rsidR="005E69A5" w:rsidRDefault="005E69A5"/>
    <w:sectPr w:rsidR="005E69A5" w:rsidSect="00F77B1E">
      <w:pgSz w:w="16838" w:h="11906" w:orient="landscape"/>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anja France" w:date="2020-12-15T09:26:00Z" w:initials="JF">
    <w:p w14:paraId="69F1A05E" w14:textId="77777777" w:rsidR="00A125CC" w:rsidRDefault="00A125CC">
      <w:pPr>
        <w:pStyle w:val="Pripombabesedilo"/>
      </w:pPr>
      <w:r>
        <w:rPr>
          <w:rStyle w:val="Pripombasklic"/>
        </w:rPr>
        <w:annotationRef/>
      </w:r>
      <w:r>
        <w:t>Po mojem je tudi smiselno sledit Italijanom. Te so nam najbližje, glede na to, da Hrvaška tudi nima opredeljenih vrednosti.</w:t>
      </w:r>
    </w:p>
  </w:comment>
  <w:comment w:id="1" w:author="Janja France" w:date="2020-12-15T09:30:00Z" w:initials="JF">
    <w:p w14:paraId="75A215AE" w14:textId="77777777" w:rsidR="00DC40F4" w:rsidRDefault="00DC40F4">
      <w:pPr>
        <w:pStyle w:val="Pripombabesedilo"/>
      </w:pPr>
      <w:r>
        <w:rPr>
          <w:rStyle w:val="Pripombasklic"/>
        </w:rPr>
        <w:annotationRef/>
      </w:r>
      <w:r>
        <w:t xml:space="preserve">Italijani imajo za A. </w:t>
      </w:r>
      <w:proofErr w:type="spellStart"/>
      <w:r>
        <w:t>minutum</w:t>
      </w:r>
      <w:proofErr w:type="spellEnd"/>
      <w:r>
        <w:t xml:space="preserve"> in A. </w:t>
      </w:r>
      <w:proofErr w:type="spellStart"/>
      <w:r>
        <w:t>pacificum</w:t>
      </w:r>
      <w:proofErr w:type="spellEnd"/>
      <w:r>
        <w:t xml:space="preserve"> toliko, za ostale vrste pa 1000-5000. Pri nas je bila najvišja skupna abundanca od 2006 dalje nekaj čez 1700, čez 500 pa se povzpne relativno pogosto. Kaj bi to pomenilo, da bi morali takrat testirat školjke na PSP?</w:t>
      </w:r>
    </w:p>
    <w:p w14:paraId="6626A4C0" w14:textId="77777777" w:rsidR="00DC40F4" w:rsidRDefault="00DC40F4">
      <w:pPr>
        <w:pStyle w:val="Pripombabesedilo"/>
      </w:pPr>
      <w:r>
        <w:t xml:space="preserve">Jaz bi mogoče dala to mejo na &gt;1000 </w:t>
      </w:r>
      <w:proofErr w:type="spellStart"/>
      <w:r>
        <w:t>for</w:t>
      </w:r>
      <w:proofErr w:type="spellEnd"/>
      <w:r>
        <w:t xml:space="preserve"> </w:t>
      </w:r>
      <w:proofErr w:type="spellStart"/>
      <w:r>
        <w:t>the</w:t>
      </w:r>
      <w:proofErr w:type="spellEnd"/>
      <w:r>
        <w:t xml:space="preserve"> </w:t>
      </w:r>
      <w:proofErr w:type="spellStart"/>
      <w:r>
        <w:t>whole</w:t>
      </w:r>
      <w:proofErr w:type="spellEnd"/>
      <w:r>
        <w:t xml:space="preserve"> </w:t>
      </w:r>
      <w:proofErr w:type="spellStart"/>
      <w:r>
        <w:t>group</w:t>
      </w:r>
      <w:proofErr w:type="spellEnd"/>
      <w:r>
        <w:t>.</w:t>
      </w:r>
    </w:p>
  </w:comment>
  <w:comment w:id="4" w:author="Janja France" w:date="2020-12-15T09:34:00Z" w:initials="JF">
    <w:p w14:paraId="738B535B" w14:textId="77777777" w:rsidR="00DC40F4" w:rsidRDefault="00DC40F4">
      <w:pPr>
        <w:pStyle w:val="Pripombabesedilo"/>
      </w:pPr>
      <w:r>
        <w:rPr>
          <w:rStyle w:val="Pripombasklic"/>
        </w:rPr>
        <w:annotationRef/>
      </w:r>
      <w:r>
        <w:t xml:space="preserve">Če nimamo </w:t>
      </w:r>
      <w:proofErr w:type="spellStart"/>
      <w:r>
        <w:t>closure</w:t>
      </w:r>
      <w:proofErr w:type="spellEnd"/>
      <w:r>
        <w:t xml:space="preserve"> </w:t>
      </w:r>
      <w:proofErr w:type="spellStart"/>
      <w:r>
        <w:t>threshold</w:t>
      </w:r>
      <w:proofErr w:type="spellEnd"/>
      <w:r>
        <w:t xml:space="preserve"> je mogoče boljše, da damo samo eno vrednost in ne razpon. V bistvu ne razumem dobro, kaj v teh primerih pomeni razpon. </w:t>
      </w:r>
    </w:p>
    <w:p w14:paraId="4309C2B1" w14:textId="77777777" w:rsidR="00F80760" w:rsidRDefault="00F80760">
      <w:pPr>
        <w:pStyle w:val="Pripombabesedilo"/>
      </w:pPr>
      <w:r>
        <w:t xml:space="preserve">Pri </w:t>
      </w:r>
      <w:proofErr w:type="spellStart"/>
      <w:r>
        <w:t>Pseudo-nitzschii</w:t>
      </w:r>
      <w:proofErr w:type="spellEnd"/>
      <w:r>
        <w:t xml:space="preserve"> je 95% vrednosti pod 200.000.</w:t>
      </w:r>
    </w:p>
    <w:p w14:paraId="687EEB39" w14:textId="77777777" w:rsidR="00F80760" w:rsidRDefault="00F80760">
      <w:pPr>
        <w:pStyle w:val="Pripombabesedilo"/>
      </w:pPr>
      <w:r>
        <w:t>Mogoče to mejo malo dvignemo, recimo na 300.000? Čeprav po mojem tudi meja 500.000 ne bi pomenila nič škode, ker to so tiste res bolj redke vrednosti.</w:t>
      </w:r>
    </w:p>
  </w:comment>
  <w:comment w:id="7" w:author="Janja France" w:date="2020-12-15T09:58:00Z" w:initials="JF">
    <w:p w14:paraId="6812CB43" w14:textId="77777777" w:rsidR="00807E47" w:rsidRDefault="00807E47">
      <w:pPr>
        <w:pStyle w:val="Pripombabesedilo"/>
      </w:pPr>
      <w:r>
        <w:rPr>
          <w:rStyle w:val="Pripombasklic"/>
        </w:rPr>
        <w:annotationRef/>
      </w:r>
      <w:r>
        <w:t xml:space="preserve">Se strinjam, so kar nizke te meje, ampak si predstavljam, da jih mor potem vedno potrdit test </w:t>
      </w:r>
      <w:r>
        <w:t>toksičnosti.</w:t>
      </w:r>
      <w:bookmarkStart w:id="8" w:name="_GoBack"/>
      <w:bookmarkEnd w:id="8"/>
    </w:p>
  </w:comment>
  <w:comment w:id="9" w:author="Janja France" w:date="2020-12-15T09:56:00Z" w:initials="JF">
    <w:p w14:paraId="340CB636" w14:textId="77777777" w:rsidR="00807E47" w:rsidRDefault="00807E47">
      <w:pPr>
        <w:pStyle w:val="Pripombabesedilo"/>
      </w:pPr>
      <w:r>
        <w:rPr>
          <w:rStyle w:val="Pripombasklic"/>
        </w:rPr>
        <w:annotationRef/>
      </w:r>
      <w:r>
        <w:t xml:space="preserve">Jaz bi bolj napisala Not </w:t>
      </w:r>
      <w:proofErr w:type="spellStart"/>
      <w:r>
        <w:t>monitored</w:t>
      </w:r>
      <w:proofErr w:type="spellEnd"/>
      <w:r>
        <w:t xml:space="preserve">. Ker smo kakšno od njih sigurno zasledili, recimo A. </w:t>
      </w:r>
      <w:proofErr w:type="spellStart"/>
      <w:r>
        <w:t>spinosum</w:t>
      </w:r>
      <w:proofErr w:type="spellEnd"/>
      <w:r>
        <w:t>, ampak so mičkeni in jih je težko določit.</w:t>
      </w:r>
    </w:p>
  </w:comment>
  <w:comment w:id="10" w:author="Janja France" w:date="2020-12-15T09:53:00Z" w:initials="JF">
    <w:p w14:paraId="66B70C88" w14:textId="77777777" w:rsidR="00807E47" w:rsidRDefault="00807E47">
      <w:pPr>
        <w:pStyle w:val="Pripombabesedilo"/>
      </w:pPr>
      <w:r>
        <w:rPr>
          <w:rStyle w:val="Pripombasklic"/>
        </w:rPr>
        <w:annotationRef/>
      </w:r>
      <w:r>
        <w:t>Bi se kar strinjala, 95 % abundanc je pod 110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F1A05E" w15:done="0"/>
  <w15:commentEx w15:paraId="6626A4C0" w15:done="0"/>
  <w15:commentEx w15:paraId="687EEB39" w15:done="0"/>
  <w15:commentEx w15:paraId="6812CB43" w15:done="0"/>
  <w15:commentEx w15:paraId="340CB636" w15:done="0"/>
  <w15:commentEx w15:paraId="66B70C8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nja France">
    <w15:presenceInfo w15:providerId="AD" w15:userId="S-1-5-21-343818398-1004336348-1177238915-31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B1E"/>
    <w:rsid w:val="00237BFD"/>
    <w:rsid w:val="005E69A5"/>
    <w:rsid w:val="007B3518"/>
    <w:rsid w:val="00807E47"/>
    <w:rsid w:val="00882268"/>
    <w:rsid w:val="009A1DCE"/>
    <w:rsid w:val="00A125CC"/>
    <w:rsid w:val="00CA5C3E"/>
    <w:rsid w:val="00D17362"/>
    <w:rsid w:val="00DC40F4"/>
    <w:rsid w:val="00E053D6"/>
    <w:rsid w:val="00E513D1"/>
    <w:rsid w:val="00F77B1E"/>
    <w:rsid w:val="00F8076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2B8FB"/>
  <w15:chartTrackingRefBased/>
  <w15:docId w15:val="{8B3E850A-B023-469A-BE1D-234BA9E0E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Pripombasklic">
    <w:name w:val="annotation reference"/>
    <w:basedOn w:val="Privzetapisavaodstavka"/>
    <w:uiPriority w:val="99"/>
    <w:semiHidden/>
    <w:unhideWhenUsed/>
    <w:rsid w:val="00A125CC"/>
    <w:rPr>
      <w:sz w:val="16"/>
      <w:szCs w:val="16"/>
    </w:rPr>
  </w:style>
  <w:style w:type="paragraph" w:styleId="Pripombabesedilo">
    <w:name w:val="annotation text"/>
    <w:basedOn w:val="Navaden"/>
    <w:link w:val="PripombabesediloZnak"/>
    <w:uiPriority w:val="99"/>
    <w:semiHidden/>
    <w:unhideWhenUsed/>
    <w:rsid w:val="00A125CC"/>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A125CC"/>
    <w:rPr>
      <w:sz w:val="20"/>
      <w:szCs w:val="20"/>
    </w:rPr>
  </w:style>
  <w:style w:type="paragraph" w:styleId="Zadevapripombe">
    <w:name w:val="annotation subject"/>
    <w:basedOn w:val="Pripombabesedilo"/>
    <w:next w:val="Pripombabesedilo"/>
    <w:link w:val="ZadevapripombeZnak"/>
    <w:uiPriority w:val="99"/>
    <w:semiHidden/>
    <w:unhideWhenUsed/>
    <w:rsid w:val="00A125CC"/>
    <w:rPr>
      <w:b/>
      <w:bCs/>
    </w:rPr>
  </w:style>
  <w:style w:type="character" w:customStyle="1" w:styleId="ZadevapripombeZnak">
    <w:name w:val="Zadeva pripombe Znak"/>
    <w:basedOn w:val="PripombabesediloZnak"/>
    <w:link w:val="Zadevapripombe"/>
    <w:uiPriority w:val="99"/>
    <w:semiHidden/>
    <w:rsid w:val="00A125CC"/>
    <w:rPr>
      <w:b/>
      <w:bCs/>
      <w:sz w:val="20"/>
      <w:szCs w:val="20"/>
    </w:rPr>
  </w:style>
  <w:style w:type="paragraph" w:styleId="Besedilooblaka">
    <w:name w:val="Balloon Text"/>
    <w:basedOn w:val="Navaden"/>
    <w:link w:val="BesedilooblakaZnak"/>
    <w:uiPriority w:val="99"/>
    <w:semiHidden/>
    <w:unhideWhenUsed/>
    <w:rsid w:val="00A125CC"/>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A125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312</Words>
  <Characters>1779</Characters>
  <Application>Microsoft Office Word</Application>
  <DocSecurity>0</DocSecurity>
  <Lines>14</Lines>
  <Paragraphs>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Mozetic</dc:creator>
  <cp:keywords/>
  <dc:description/>
  <cp:lastModifiedBy>Janja France</cp:lastModifiedBy>
  <cp:revision>2</cp:revision>
  <dcterms:created xsi:type="dcterms:W3CDTF">2020-12-15T08:59:00Z</dcterms:created>
  <dcterms:modified xsi:type="dcterms:W3CDTF">2020-12-15T08:59:00Z</dcterms:modified>
</cp:coreProperties>
</file>